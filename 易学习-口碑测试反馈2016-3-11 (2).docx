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572E1" w14:textId="77777777" w:rsidR="00572C58" w:rsidRDefault="00572C58" w:rsidP="00572C58"/>
    <w:p w14:paraId="4A74F3EF" w14:textId="77777777" w:rsidR="00CB4CAA" w:rsidRDefault="00CB4CAA" w:rsidP="00572C58"/>
    <w:p w14:paraId="03BEFBA2" w14:textId="77777777" w:rsidR="00CB4CAA" w:rsidRDefault="00CB4CAA" w:rsidP="00572C58"/>
    <w:p w14:paraId="50C8273B" w14:textId="77777777" w:rsidR="00CB4CAA" w:rsidRDefault="00CB4CAA" w:rsidP="00572C58"/>
    <w:p w14:paraId="2995D0CF" w14:textId="77777777" w:rsidR="00CB4CAA" w:rsidRDefault="00CB4CAA" w:rsidP="00572C58"/>
    <w:p w14:paraId="73786EE3" w14:textId="77777777" w:rsidR="00CB4CAA" w:rsidRDefault="00CB4CAA" w:rsidP="00572C58"/>
    <w:p w14:paraId="6E42E490" w14:textId="77777777" w:rsidR="00CB4CAA" w:rsidRDefault="00CB4CAA" w:rsidP="00572C58"/>
    <w:p w14:paraId="174749F2" w14:textId="77777777" w:rsidR="00CB4CAA" w:rsidRDefault="00CB4CAA" w:rsidP="00572C58"/>
    <w:p w14:paraId="24EC9678" w14:textId="77777777" w:rsidR="00CB4CAA" w:rsidRDefault="00CB4CAA" w:rsidP="00572C58"/>
    <w:p w14:paraId="23552CFF" w14:textId="77777777" w:rsidR="00CB4CAA" w:rsidRDefault="00CB4CAA" w:rsidP="00572C58"/>
    <w:p w14:paraId="15ABFD58" w14:textId="77777777" w:rsidR="00CB4CAA" w:rsidRDefault="00CB4CAA" w:rsidP="00572C58"/>
    <w:p w14:paraId="0222D01F" w14:textId="7C452761" w:rsidR="00CB4CAA" w:rsidRPr="009A317C" w:rsidRDefault="009A317C" w:rsidP="009A317C">
      <w:pPr>
        <w:jc w:val="center"/>
        <w:rPr>
          <w:sz w:val="44"/>
        </w:rPr>
      </w:pPr>
      <w:r w:rsidRPr="009A317C">
        <w:rPr>
          <w:rFonts w:hint="eastAsia"/>
          <w:sz w:val="44"/>
        </w:rPr>
        <w:t>易学习</w:t>
      </w:r>
      <w:r w:rsidR="001431D0">
        <w:rPr>
          <w:rFonts w:hint="eastAsia"/>
          <w:sz w:val="44"/>
        </w:rPr>
        <w:t>账号管理</w:t>
      </w:r>
      <w:r w:rsidRPr="009A317C">
        <w:rPr>
          <w:sz w:val="44"/>
        </w:rPr>
        <w:t>测试反馈</w:t>
      </w:r>
    </w:p>
    <w:p w14:paraId="0C96DCC1" w14:textId="77777777" w:rsidR="00CB4CAA" w:rsidRDefault="00CB4CAA" w:rsidP="00572C58"/>
    <w:p w14:paraId="129F8108" w14:textId="77777777" w:rsidR="00CB4CAA" w:rsidRDefault="00CB4CAA" w:rsidP="00572C58"/>
    <w:p w14:paraId="0C25BAC2" w14:textId="77777777" w:rsidR="00CB4CAA" w:rsidRDefault="00CB4CAA" w:rsidP="00572C58"/>
    <w:p w14:paraId="1E7A6B2C" w14:textId="77777777" w:rsidR="00CB4CAA" w:rsidRDefault="00CB4CAA" w:rsidP="00572C58"/>
    <w:p w14:paraId="596E4C24" w14:textId="77777777" w:rsidR="00CB4CAA" w:rsidRDefault="00CB4CAA" w:rsidP="00572C58"/>
    <w:p w14:paraId="776BD867" w14:textId="77777777" w:rsidR="00CB4CAA" w:rsidRDefault="00CB4CAA" w:rsidP="00572C58"/>
    <w:p w14:paraId="7F59EF56" w14:textId="77777777" w:rsidR="00CB4CAA" w:rsidRDefault="00CB4CAA" w:rsidP="00572C58"/>
    <w:p w14:paraId="383FA343" w14:textId="77777777" w:rsidR="00CB4CAA" w:rsidRDefault="00CB4CAA" w:rsidP="00572C58"/>
    <w:p w14:paraId="7C672644" w14:textId="77777777" w:rsidR="00CB4CAA" w:rsidRPr="00344632" w:rsidRDefault="00CB4CAA" w:rsidP="00CB4CAA">
      <w:pPr>
        <w:jc w:val="center"/>
        <w:rPr>
          <w:b/>
          <w:sz w:val="28"/>
          <w:szCs w:val="28"/>
        </w:rPr>
      </w:pPr>
      <w:bookmarkStart w:id="0" w:name="_Toc267239415"/>
      <w:bookmarkStart w:id="1" w:name="_Toc269057853"/>
      <w:r w:rsidRPr="00344632">
        <w:rPr>
          <w:rFonts w:hint="eastAsia"/>
          <w:b/>
          <w:sz w:val="28"/>
          <w:szCs w:val="28"/>
        </w:rPr>
        <w:t>修订</w:t>
      </w:r>
      <w:bookmarkEnd w:id="0"/>
      <w:bookmarkEnd w:id="1"/>
      <w:r w:rsidR="009A317C">
        <w:rPr>
          <w:rFonts w:hint="eastAsia"/>
          <w:b/>
          <w:sz w:val="28"/>
          <w:szCs w:val="28"/>
        </w:rPr>
        <w:t>控制</w:t>
      </w:r>
    </w:p>
    <w:p w14:paraId="1C33F23F" w14:textId="77777777" w:rsidR="00CB4CAA" w:rsidRPr="000944E9" w:rsidRDefault="00CB4CAA" w:rsidP="00CB4CAA">
      <w:pPr>
        <w:rPr>
          <w:i/>
          <w:color w:val="BFBFBF"/>
          <w:sz w:val="18"/>
          <w:szCs w:val="1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5920"/>
        <w:gridCol w:w="1037"/>
        <w:gridCol w:w="848"/>
      </w:tblGrid>
      <w:tr w:rsidR="00CB4CAA" w:rsidRPr="000944E9" w14:paraId="1420D557" w14:textId="77777777" w:rsidTr="00CB4CAA">
        <w:tc>
          <w:tcPr>
            <w:tcW w:w="1667" w:type="dxa"/>
            <w:shd w:val="clear" w:color="auto" w:fill="D9D9D9"/>
          </w:tcPr>
          <w:p w14:paraId="0FE111F6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 w:rsidRPr="000944E9">
              <w:rPr>
                <w:rFonts w:hint="eastAsia"/>
                <w:sz w:val="18"/>
                <w:szCs w:val="18"/>
              </w:rPr>
              <w:lastRenderedPageBreak/>
              <w:t>修订章节</w:t>
            </w:r>
          </w:p>
        </w:tc>
        <w:tc>
          <w:tcPr>
            <w:tcW w:w="5954" w:type="dxa"/>
            <w:shd w:val="clear" w:color="auto" w:fill="D9D9D9"/>
          </w:tcPr>
          <w:p w14:paraId="487AD140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修订原因</w:t>
            </w:r>
          </w:p>
        </w:tc>
        <w:tc>
          <w:tcPr>
            <w:tcW w:w="992" w:type="dxa"/>
            <w:shd w:val="clear" w:color="auto" w:fill="D9D9D9"/>
          </w:tcPr>
          <w:p w14:paraId="2ABA57A6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 w:rsidRPr="000944E9">
              <w:rPr>
                <w:rFonts w:hint="eastAsia"/>
                <w:sz w:val="18"/>
                <w:szCs w:val="18"/>
              </w:rPr>
              <w:t>修订日期</w:t>
            </w:r>
          </w:p>
        </w:tc>
        <w:tc>
          <w:tcPr>
            <w:tcW w:w="851" w:type="dxa"/>
            <w:shd w:val="clear" w:color="auto" w:fill="D9D9D9"/>
          </w:tcPr>
          <w:p w14:paraId="49C13526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 w:rsidRPr="000944E9">
              <w:rPr>
                <w:rFonts w:hint="eastAsia"/>
                <w:sz w:val="18"/>
                <w:szCs w:val="18"/>
              </w:rPr>
              <w:t>修改人</w:t>
            </w:r>
          </w:p>
        </w:tc>
      </w:tr>
      <w:tr w:rsidR="00CB4CAA" w:rsidRPr="000944E9" w14:paraId="617EE6E7" w14:textId="77777777" w:rsidTr="00CB4CAA">
        <w:tc>
          <w:tcPr>
            <w:tcW w:w="1667" w:type="dxa"/>
            <w:shd w:val="clear" w:color="auto" w:fill="auto"/>
          </w:tcPr>
          <w:p w14:paraId="4AA5189C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</w:p>
        </w:tc>
        <w:tc>
          <w:tcPr>
            <w:tcW w:w="5954" w:type="dxa"/>
            <w:shd w:val="clear" w:color="auto" w:fill="auto"/>
          </w:tcPr>
          <w:p w14:paraId="3AAE06BE" w14:textId="77777777" w:rsidR="00CB4CAA" w:rsidRPr="000944E9" w:rsidRDefault="00CB4CAA" w:rsidP="00CB4CA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41457A58" w14:textId="2D2164A0" w:rsidR="00CB4CAA" w:rsidRPr="000944E9" w:rsidRDefault="00CB4CAA" w:rsidP="001431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</w:t>
            </w:r>
            <w:r w:rsidR="001431D0">
              <w:rPr>
                <w:sz w:val="18"/>
                <w:szCs w:val="18"/>
              </w:rPr>
              <w:t>3-11</w:t>
            </w:r>
          </w:p>
        </w:tc>
        <w:tc>
          <w:tcPr>
            <w:tcW w:w="851" w:type="dxa"/>
            <w:shd w:val="clear" w:color="auto" w:fill="auto"/>
          </w:tcPr>
          <w:p w14:paraId="21735B36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陈诺</w:t>
            </w:r>
            <w:proofErr w:type="gramEnd"/>
          </w:p>
        </w:tc>
      </w:tr>
    </w:tbl>
    <w:p w14:paraId="67C3EEBE" w14:textId="77777777" w:rsidR="00CB4CAA" w:rsidRPr="00CB4CAA" w:rsidRDefault="00CB4CAA" w:rsidP="00572C58"/>
    <w:p w14:paraId="62AACF28" w14:textId="77777777" w:rsidR="00CB4CAA" w:rsidRDefault="00CB4CAA" w:rsidP="00572C58"/>
    <w:p w14:paraId="4DDA0D18" w14:textId="77777777" w:rsidR="00CB4CAA" w:rsidRDefault="00CB4CAA" w:rsidP="00572C58"/>
    <w:p w14:paraId="41352A36" w14:textId="77777777" w:rsidR="00CB4CAA" w:rsidRDefault="00CB4CAA" w:rsidP="00572C58"/>
    <w:p w14:paraId="2FA120F3" w14:textId="77777777" w:rsidR="00CB4CAA" w:rsidRDefault="00CB4CAA" w:rsidP="00572C58"/>
    <w:p w14:paraId="5379E11E" w14:textId="77777777" w:rsidR="009A317C" w:rsidRDefault="009A317C" w:rsidP="00572C58"/>
    <w:p w14:paraId="05BE29BF" w14:textId="77777777" w:rsidR="009A317C" w:rsidRDefault="009A317C" w:rsidP="00572C58"/>
    <w:p w14:paraId="6B5442CD" w14:textId="77777777" w:rsidR="009A317C" w:rsidRDefault="009A317C" w:rsidP="00572C58"/>
    <w:p w14:paraId="1A939814" w14:textId="77777777" w:rsidR="009A317C" w:rsidRDefault="009A317C" w:rsidP="00572C58"/>
    <w:p w14:paraId="2B3DF66F" w14:textId="77777777" w:rsidR="009A317C" w:rsidRDefault="009A317C" w:rsidP="00572C58"/>
    <w:p w14:paraId="0323B886" w14:textId="77777777" w:rsidR="009A317C" w:rsidRDefault="009A317C" w:rsidP="00572C58"/>
    <w:p w14:paraId="0C6AA900" w14:textId="77777777" w:rsidR="009A317C" w:rsidRDefault="009A317C" w:rsidP="00572C58"/>
    <w:p w14:paraId="72E220F1" w14:textId="77777777" w:rsidR="009A317C" w:rsidRDefault="009A317C" w:rsidP="00572C58"/>
    <w:p w14:paraId="6816BA5F" w14:textId="77777777" w:rsidR="009A317C" w:rsidRDefault="009A317C" w:rsidP="00572C58"/>
    <w:p w14:paraId="4AF8B0BE" w14:textId="77777777" w:rsidR="009A317C" w:rsidRDefault="009A317C" w:rsidP="00572C58"/>
    <w:p w14:paraId="41A147E2" w14:textId="77777777" w:rsidR="00CB4CAA" w:rsidRDefault="00CB4CAA" w:rsidP="00572C5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8070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F814A" w14:textId="77777777" w:rsidR="00CB4CAA" w:rsidRDefault="00CB4CAA">
          <w:pPr>
            <w:pStyle w:val="TOC"/>
          </w:pPr>
          <w:r>
            <w:rPr>
              <w:lang w:val="zh-CN"/>
            </w:rPr>
            <w:t>目录</w:t>
          </w:r>
        </w:p>
        <w:p w14:paraId="3EA0BED1" w14:textId="4C35C038" w:rsidR="001431D0" w:rsidRDefault="00CB4CA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67284" w:history="1">
            <w:r w:rsidR="001431D0" w:rsidRPr="00D658C5">
              <w:rPr>
                <w:rStyle w:val="a4"/>
                <w:noProof/>
              </w:rPr>
              <w:t>一、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注册页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_Toc445467284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3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37C52BEC" w14:textId="7711ED91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85" w:history="1">
            <w:r w:rsidR="001431D0" w:rsidRPr="00D658C5">
              <w:rPr>
                <w:rStyle w:val="a4"/>
                <w:noProof/>
              </w:rPr>
              <w:t>(一)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底部按钮样式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_Toc445467285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3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2232C7F7" w14:textId="2C294F28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86" w:history="1">
            <w:r w:rsidR="001431D0" w:rsidRPr="00D658C5">
              <w:rPr>
                <w:rStyle w:val="a4"/>
                <w:noProof/>
              </w:rPr>
              <w:t>(二)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验证码逾期时间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_Toc445467286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3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112E104C" w14:textId="1E5D57BE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87" w:history="1">
            <w:r w:rsidR="001431D0" w:rsidRPr="00D658C5">
              <w:rPr>
                <w:rStyle w:val="a4"/>
                <w:noProof/>
              </w:rPr>
              <w:t>(三)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机构名限制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_Toc445467287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4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2F33E49D" w14:textId="018535FD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88" w:history="1">
            <w:r w:rsidR="001431D0" w:rsidRPr="00D658C5">
              <w:rPr>
                <w:rStyle w:val="a4"/>
                <w:noProof/>
              </w:rPr>
              <w:t>(四)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输入状态提示优化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_Toc445467288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4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74D62CEE" w14:textId="6A3DDC87" w:rsidR="001431D0" w:rsidRDefault="00002F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467289" w:history="1">
            <w:r w:rsidR="001431D0" w:rsidRPr="00D658C5">
              <w:rPr>
                <w:rStyle w:val="a4"/>
                <w:noProof/>
              </w:rPr>
              <w:t>二、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找回密码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_Toc445467289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5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578694C1" w14:textId="27A526CE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90" w:history="1">
            <w:r w:rsidR="001431D0" w:rsidRPr="00D658C5">
              <w:rPr>
                <w:rStyle w:val="a4"/>
                <w:noProof/>
              </w:rPr>
              <w:t>(五)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验证方式选择流程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_Toc445467290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5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61059856" w14:textId="33F6144A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91" w:history="1">
            <w:r w:rsidR="001431D0" w:rsidRPr="00D658C5">
              <w:rPr>
                <w:rStyle w:val="a4"/>
                <w:noProof/>
              </w:rPr>
              <w:t>(六)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手机验证/邮箱验证页面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_Toc445467291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6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2EB20E7C" w14:textId="0EFD2D16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92" w:history="1">
            <w:r w:rsidR="001431D0" w:rsidRPr="00D658C5">
              <w:rPr>
                <w:rStyle w:val="a4"/>
                <w:noProof/>
              </w:rPr>
              <w:t>(七)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重新选择验证方式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_Toc445467292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7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7FE26C75" w14:textId="60CD3B97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93" w:history="1">
            <w:r w:rsidR="001431D0" w:rsidRPr="00D658C5">
              <w:rPr>
                <w:rStyle w:val="a4"/>
                <w:noProof/>
              </w:rPr>
              <w:t>(八)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验证邮件发件名优化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_Toc445467293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8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2C67B44C" w14:textId="665E5DC7" w:rsidR="001431D0" w:rsidRDefault="00002F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467294" w:history="1">
            <w:r w:rsidR="001431D0" w:rsidRPr="00D658C5">
              <w:rPr>
                <w:rStyle w:val="a4"/>
                <w:noProof/>
              </w:rPr>
              <w:t>三、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第三方登录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_Toc445467294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8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217CA1C0" w14:textId="11F7139C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95" w:history="1">
            <w:r w:rsidR="001431D0" w:rsidRPr="00D658C5">
              <w:rPr>
                <w:rStyle w:val="a4"/>
                <w:noProof/>
              </w:rPr>
              <w:t>(九)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二次注册时，绑定已有账号样式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_Toc445467295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8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455609EF" w14:textId="30EDCFD6" w:rsidR="001431D0" w:rsidRDefault="00002F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467296" w:history="1">
            <w:r w:rsidR="001431D0" w:rsidRPr="00D658C5">
              <w:rPr>
                <w:rStyle w:val="a4"/>
                <w:noProof/>
              </w:rPr>
              <w:t>四、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账号管理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_Toc445467296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10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10C7DEBC" w14:textId="513730A0" w:rsidR="001431D0" w:rsidRDefault="00002F0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467297" w:history="1">
            <w:r w:rsidR="001431D0" w:rsidRPr="00D658C5">
              <w:rPr>
                <w:rStyle w:val="a4"/>
                <w:noProof/>
              </w:rPr>
              <w:t>(十)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个人资料-昵称/真实姓名默认值颠倒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_Toc445467297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10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5EB87BA8" w14:textId="29761FA5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298" w:history="1">
            <w:r w:rsidR="001431D0" w:rsidRPr="00D658C5">
              <w:rPr>
                <w:rStyle w:val="a4"/>
                <w:noProof/>
              </w:rPr>
              <w:t>(十一)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个人资料-头像照片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_Toc445467298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11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666CC00F" w14:textId="15AEBD88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299" w:history="1">
            <w:r w:rsidR="001431D0" w:rsidRPr="00D658C5">
              <w:rPr>
                <w:rStyle w:val="a4"/>
                <w:noProof/>
              </w:rPr>
              <w:t>(十二)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个人资料-个人信息生日样式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_Toc445467299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11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7510EC18" w14:textId="4D31A7A9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300" w:history="1">
            <w:r w:rsidR="001431D0" w:rsidRPr="00D658C5">
              <w:rPr>
                <w:rStyle w:val="a4"/>
                <w:noProof/>
              </w:rPr>
              <w:t>(十三)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账号管理底部留白样式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_Toc445467300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12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253E3D19" w14:textId="29C8D39B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301" w:history="1">
            <w:r w:rsidR="001431D0" w:rsidRPr="00D658C5">
              <w:rPr>
                <w:rStyle w:val="a4"/>
                <w:noProof/>
              </w:rPr>
              <w:t>(十四)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账号安全-修改密码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_Toc445467301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13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5FBA9C9B" w14:textId="53B7D518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302" w:history="1">
            <w:r w:rsidR="001431D0" w:rsidRPr="00D658C5">
              <w:rPr>
                <w:rStyle w:val="a4"/>
                <w:noProof/>
              </w:rPr>
              <w:t>(十五)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账号安全-绑定手机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_Toc445467302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14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1516CCD0" w14:textId="05055B97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303" w:history="1">
            <w:r w:rsidR="001431D0" w:rsidRPr="00D658C5">
              <w:rPr>
                <w:rStyle w:val="a4"/>
                <w:noProof/>
              </w:rPr>
              <w:t>(十六)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账号安全-修改邮箱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_Toc445467303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14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26BC0D9F" w14:textId="4B7C619C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304" w:history="1">
            <w:r w:rsidR="001431D0" w:rsidRPr="00D658C5">
              <w:rPr>
                <w:rStyle w:val="a4"/>
                <w:noProof/>
              </w:rPr>
              <w:t>(十七)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隐私设置默认值应为全选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_Toc445467304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15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1763603C" w14:textId="7D3991E7" w:rsidR="001431D0" w:rsidRDefault="00002F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467305" w:history="1">
            <w:r w:rsidR="001431D0" w:rsidRPr="00D658C5">
              <w:rPr>
                <w:rStyle w:val="a4"/>
                <w:noProof/>
              </w:rPr>
              <w:t>五、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原页面账号模块相关优化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_Toc445467305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16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5A6F9E9C" w14:textId="1CEBF6A0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306" w:history="1">
            <w:r w:rsidR="001431D0" w:rsidRPr="00D658C5">
              <w:rPr>
                <w:rStyle w:val="a4"/>
                <w:noProof/>
              </w:rPr>
              <w:t>(十八)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首页默认头像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_Toc445467306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16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0724A516" w14:textId="1E5B1468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307" w:history="1">
            <w:r w:rsidR="001431D0" w:rsidRPr="00D658C5">
              <w:rPr>
                <w:rStyle w:val="a4"/>
                <w:noProof/>
              </w:rPr>
              <w:t>(十九)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个人中心头像优化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_Toc445467307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17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23DDEB60" w14:textId="651DE68B" w:rsidR="001431D0" w:rsidRDefault="00002F0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467308" w:history="1">
            <w:r w:rsidR="001431D0" w:rsidRPr="00D658C5">
              <w:rPr>
                <w:rStyle w:val="a4"/>
                <w:noProof/>
              </w:rPr>
              <w:t>六、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用户管理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_Toc445467308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17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139B8610" w14:textId="0F490EBE" w:rsidR="001431D0" w:rsidRDefault="00002F0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5467309" w:history="1">
            <w:r w:rsidR="001431D0" w:rsidRPr="00D658C5">
              <w:rPr>
                <w:rStyle w:val="a4"/>
                <w:noProof/>
              </w:rPr>
              <w:t>(二十)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用户管理查看/修改弹窗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_Toc445467309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17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5072D287" w14:textId="0BAF7009" w:rsidR="001431D0" w:rsidRDefault="00002F02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467310" w:history="1">
            <w:r w:rsidR="001431D0" w:rsidRPr="00D658C5">
              <w:rPr>
                <w:rStyle w:val="a4"/>
                <w:noProof/>
              </w:rPr>
              <w:t>(二十一)</w:t>
            </w:r>
            <w:r w:rsidR="001431D0">
              <w:rPr>
                <w:noProof/>
              </w:rPr>
              <w:tab/>
            </w:r>
            <w:r w:rsidR="001431D0" w:rsidRPr="00D658C5">
              <w:rPr>
                <w:rStyle w:val="a4"/>
                <w:noProof/>
              </w:rPr>
              <w:t>用户管理修改弹窗</w:t>
            </w:r>
            <w:r w:rsidR="001431D0">
              <w:rPr>
                <w:noProof/>
                <w:webHidden/>
              </w:rPr>
              <w:tab/>
            </w:r>
            <w:r w:rsidR="001431D0">
              <w:rPr>
                <w:noProof/>
                <w:webHidden/>
              </w:rPr>
              <w:fldChar w:fldCharType="begin"/>
            </w:r>
            <w:r w:rsidR="001431D0">
              <w:rPr>
                <w:noProof/>
                <w:webHidden/>
              </w:rPr>
              <w:instrText xml:space="preserve"> PAGEREF _Toc445467310 \h </w:instrText>
            </w:r>
            <w:r w:rsidR="001431D0">
              <w:rPr>
                <w:noProof/>
                <w:webHidden/>
              </w:rPr>
            </w:r>
            <w:r w:rsidR="001431D0">
              <w:rPr>
                <w:noProof/>
                <w:webHidden/>
              </w:rPr>
              <w:fldChar w:fldCharType="separate"/>
            </w:r>
            <w:r w:rsidR="001431D0">
              <w:rPr>
                <w:noProof/>
                <w:webHidden/>
              </w:rPr>
              <w:t>18</w:t>
            </w:r>
            <w:r w:rsidR="001431D0">
              <w:rPr>
                <w:noProof/>
                <w:webHidden/>
              </w:rPr>
              <w:fldChar w:fldCharType="end"/>
            </w:r>
          </w:hyperlink>
        </w:p>
        <w:p w14:paraId="598786F9" w14:textId="49042232" w:rsidR="00CB4CAA" w:rsidRDefault="00CB4CAA">
          <w:pPr>
            <w:rPr>
              <w:ins w:id="2" w:author="cn" w:date="2016-02-02T20:23:00Z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51D6CC" w14:textId="77777777" w:rsidR="00CB4CAA" w:rsidRDefault="00CB4CAA" w:rsidP="00572C58"/>
    <w:p w14:paraId="41AA2FDE" w14:textId="77777777" w:rsidR="00572C58" w:rsidRDefault="00572C58" w:rsidP="00572C58"/>
    <w:p w14:paraId="38FB36BC" w14:textId="77777777" w:rsidR="00572C58" w:rsidRDefault="00572C58" w:rsidP="00572C58"/>
    <w:p w14:paraId="186F9108" w14:textId="77777777" w:rsidR="00572C58" w:rsidRPr="00572C58" w:rsidRDefault="00572C58" w:rsidP="00572C58">
      <w:r>
        <w:rPr>
          <w:rFonts w:hint="eastAsia"/>
        </w:rPr>
        <w:t>测试前台</w:t>
      </w:r>
      <w:r>
        <w:t>地址：</w:t>
      </w:r>
      <w:hyperlink r:id="rId9" w:history="1">
        <w:r w:rsidRPr="00572C58">
          <w:rPr>
            <w:rStyle w:val="a4"/>
            <w:color w:val="auto"/>
            <w:u w:val="none"/>
          </w:rPr>
          <w:t>http://192.168.0.252:8001/zhxy-easy-web</w:t>
        </w:r>
      </w:hyperlink>
    </w:p>
    <w:p w14:paraId="0B1BA55E" w14:textId="77777777" w:rsidR="00572C58" w:rsidRDefault="00572C58" w:rsidP="00572C58">
      <w:r>
        <w:rPr>
          <w:rFonts w:hint="eastAsia"/>
        </w:rPr>
        <w:t>测试</w:t>
      </w:r>
      <w:r>
        <w:t>后台地址：</w:t>
      </w:r>
      <w:hyperlink r:id="rId10" w:history="1">
        <w:r w:rsidRPr="00205885">
          <w:rPr>
            <w:rStyle w:val="a4"/>
          </w:rPr>
          <w:t>http://192.168.0.252:8001/zhxy-easy-web/admin/index</w:t>
        </w:r>
      </w:hyperlink>
    </w:p>
    <w:p w14:paraId="3EA3C93C" w14:textId="77777777" w:rsidR="00572C58" w:rsidRDefault="00572C58" w:rsidP="00572C58">
      <w:r>
        <w:rPr>
          <w:rFonts w:hint="eastAsia"/>
        </w:rPr>
        <w:t>测试</w:t>
      </w:r>
      <w:r>
        <w:t>账号：</w:t>
      </w:r>
    </w:p>
    <w:p w14:paraId="2C6BE494" w14:textId="77777777" w:rsidR="00572C58" w:rsidRDefault="00572C58" w:rsidP="00572C58">
      <w:r>
        <w:rPr>
          <w:rFonts w:hint="eastAsia"/>
        </w:rPr>
        <w:t>管理员</w:t>
      </w:r>
      <w:r>
        <w:t>账号：</w:t>
      </w:r>
      <w:proofErr w:type="spellStart"/>
      <w:r w:rsidRPr="00572C58">
        <w:t>sysadmin_js</w:t>
      </w:r>
      <w:proofErr w:type="spellEnd"/>
    </w:p>
    <w:p w14:paraId="422CDD2E" w14:textId="77777777" w:rsidR="00572C58" w:rsidRPr="00572C58" w:rsidRDefault="00572C58" w:rsidP="00572C58">
      <w:r>
        <w:rPr>
          <w:rFonts w:hint="eastAsia"/>
        </w:rPr>
        <w:t>机构</w:t>
      </w:r>
      <w:r>
        <w:t>用户账号：</w:t>
      </w:r>
      <w:r w:rsidRPr="00572C58">
        <w:t>1946249</w:t>
      </w:r>
    </w:p>
    <w:p w14:paraId="4E2DF844" w14:textId="77777777" w:rsidR="00954615" w:rsidRPr="00572C58" w:rsidRDefault="001F07ED" w:rsidP="00572C58">
      <w:pPr>
        <w:pStyle w:val="1"/>
      </w:pPr>
      <w:bookmarkStart w:id="3" w:name="_Toc445467284"/>
      <w:r>
        <w:rPr>
          <w:rFonts w:hint="eastAsia"/>
        </w:rPr>
        <w:t>注册页</w:t>
      </w:r>
      <w:bookmarkEnd w:id="3"/>
    </w:p>
    <w:p w14:paraId="549A1847" w14:textId="77777777" w:rsidR="006762C7" w:rsidRPr="006762C7" w:rsidRDefault="001F07ED" w:rsidP="006762C7">
      <w:pPr>
        <w:pStyle w:val="2"/>
      </w:pPr>
      <w:bookmarkStart w:id="4" w:name="_Toc445467285"/>
      <w:r>
        <w:rPr>
          <w:rFonts w:hint="eastAsia"/>
        </w:rPr>
        <w:t>底部按钮</w:t>
      </w:r>
      <w:r>
        <w:t>样式</w:t>
      </w:r>
      <w:bookmarkEnd w:id="4"/>
    </w:p>
    <w:p w14:paraId="36A231E3" w14:textId="77777777" w:rsidR="001F07ED" w:rsidRPr="001F07ED" w:rsidRDefault="001F07ED" w:rsidP="001F07ED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“发送验证码”“同意协议</w:t>
      </w:r>
      <w:r>
        <w:rPr>
          <w:color w:val="000000" w:themeColor="text1"/>
        </w:rPr>
        <w:t>并注册”</w:t>
      </w:r>
      <w:r>
        <w:rPr>
          <w:rFonts w:hint="eastAsia"/>
          <w:color w:val="000000" w:themeColor="text1"/>
        </w:rPr>
        <w:t>与UI设计</w:t>
      </w:r>
      <w:r>
        <w:rPr>
          <w:color w:val="000000" w:themeColor="text1"/>
        </w:rPr>
        <w:t>明显变化</w:t>
      </w:r>
    </w:p>
    <w:p w14:paraId="07609FFE" w14:textId="77777777" w:rsidR="001F07ED" w:rsidRDefault="001F07ED" w:rsidP="001F07ED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参考</w:t>
      </w:r>
      <w:proofErr w:type="gramStart"/>
      <w:r>
        <w:rPr>
          <w:rFonts w:hint="eastAsia"/>
          <w:color w:val="000000" w:themeColor="text1"/>
        </w:rPr>
        <w:t>原</w:t>
      </w:r>
      <w:r>
        <w:rPr>
          <w:color w:val="000000" w:themeColor="text1"/>
        </w:rPr>
        <w:t>切图文件</w:t>
      </w:r>
      <w:proofErr w:type="gramEnd"/>
      <w:r>
        <w:rPr>
          <w:color w:val="000000" w:themeColor="text1"/>
        </w:rPr>
        <w:t>修正，如有样式问题</w:t>
      </w:r>
      <w:r>
        <w:rPr>
          <w:rFonts w:hint="eastAsia"/>
          <w:color w:val="000000" w:themeColor="text1"/>
        </w:rPr>
        <w:t>可与</w:t>
      </w:r>
      <w:r>
        <w:rPr>
          <w:color w:val="000000" w:themeColor="text1"/>
        </w:rPr>
        <w:t>杨燕</w:t>
      </w:r>
      <w:r>
        <w:rPr>
          <w:rFonts w:hint="eastAsia"/>
          <w:color w:val="000000" w:themeColor="text1"/>
        </w:rPr>
        <w:t>联系</w:t>
      </w:r>
    </w:p>
    <w:p w14:paraId="20E6948A" w14:textId="77777777" w:rsidR="001F07ED" w:rsidRDefault="001F07ED" w:rsidP="001F07E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BA0E439" wp14:editId="2660261E">
            <wp:extent cx="4229690" cy="20005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2DA0" w14:textId="77777777" w:rsidR="001F07ED" w:rsidRPr="001F07ED" w:rsidRDefault="001F07ED" w:rsidP="001F07E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1A30458" wp14:editId="75EA8DB1">
            <wp:extent cx="4105848" cy="18100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3581" w14:textId="77777777" w:rsidR="001F07ED" w:rsidRDefault="001F07ED" w:rsidP="001F07ED"/>
    <w:p w14:paraId="030D82AA" w14:textId="77777777" w:rsidR="001F07ED" w:rsidRDefault="001F07ED" w:rsidP="001F07ED"/>
    <w:p w14:paraId="385A5D58" w14:textId="77777777" w:rsidR="001F07ED" w:rsidRPr="006762C7" w:rsidRDefault="001F07ED" w:rsidP="001F07ED">
      <w:pPr>
        <w:pStyle w:val="2"/>
      </w:pPr>
      <w:bookmarkStart w:id="5" w:name="_Toc445467286"/>
      <w:r>
        <w:rPr>
          <w:rFonts w:hint="eastAsia"/>
        </w:rPr>
        <w:t>验证码逾期</w:t>
      </w:r>
      <w:r>
        <w:t>时间</w:t>
      </w:r>
      <w:bookmarkEnd w:id="5"/>
    </w:p>
    <w:p w14:paraId="7DBBCB8A" w14:textId="77777777" w:rsidR="001F07ED" w:rsidRPr="001F07ED" w:rsidRDefault="001F07ED" w:rsidP="001F07ED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验证码</w:t>
      </w:r>
      <w:r w:rsidR="008D2E60">
        <w:rPr>
          <w:rFonts w:hint="eastAsia"/>
          <w:color w:val="000000" w:themeColor="text1"/>
        </w:rPr>
        <w:t>有效期</w:t>
      </w:r>
      <w:r>
        <w:rPr>
          <w:rFonts w:hint="eastAsia"/>
          <w:color w:val="000000" w:themeColor="text1"/>
        </w:rPr>
        <w:t>时间</w:t>
      </w:r>
      <w:r>
        <w:rPr>
          <w:color w:val="000000" w:themeColor="text1"/>
        </w:rPr>
        <w:t>过短，目前提示为</w:t>
      </w:r>
      <w:r>
        <w:rPr>
          <w:rFonts w:hint="eastAsia"/>
          <w:color w:val="000000" w:themeColor="text1"/>
        </w:rPr>
        <w:t>6分钟</w:t>
      </w:r>
    </w:p>
    <w:p w14:paraId="287C646C" w14:textId="77777777" w:rsidR="001F07ED" w:rsidRDefault="001F07ED" w:rsidP="001F07ED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建议在</w:t>
      </w:r>
      <w:r w:rsidR="008D2E60">
        <w:rPr>
          <w:rFonts w:hint="eastAsia"/>
          <w:color w:val="000000" w:themeColor="text1"/>
        </w:rPr>
        <w:t>验证码</w:t>
      </w:r>
      <w:r w:rsidR="008D2E60">
        <w:rPr>
          <w:color w:val="000000" w:themeColor="text1"/>
        </w:rPr>
        <w:t>有效期</w:t>
      </w:r>
      <w:commentRangeStart w:id="6"/>
      <w:r w:rsidR="008D2E60">
        <w:rPr>
          <w:color w:val="000000" w:themeColor="text1"/>
        </w:rPr>
        <w:t>30</w:t>
      </w:r>
      <w:r>
        <w:rPr>
          <w:rFonts w:hint="eastAsia"/>
          <w:color w:val="000000" w:themeColor="text1"/>
        </w:rPr>
        <w:t>分钟</w:t>
      </w:r>
      <w:commentRangeEnd w:id="6"/>
      <w:r w:rsidR="008D2E60">
        <w:rPr>
          <w:rStyle w:val="a7"/>
        </w:rPr>
        <w:commentReference w:id="6"/>
      </w:r>
      <w:r w:rsidR="008D2E60">
        <w:rPr>
          <w:rFonts w:hint="eastAsia"/>
          <w:color w:val="000000" w:themeColor="text1"/>
        </w:rPr>
        <w:t>（参考PR</w:t>
      </w:r>
      <w:r w:rsidR="008D2E60">
        <w:rPr>
          <w:color w:val="000000" w:themeColor="text1"/>
        </w:rPr>
        <w:t>D 5.1.1）</w:t>
      </w:r>
    </w:p>
    <w:p w14:paraId="47253D4E" w14:textId="77777777" w:rsidR="008D2E60" w:rsidRDefault="008D2E60" w:rsidP="001F07E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24AA474" wp14:editId="4493D85F">
            <wp:extent cx="5274310" cy="1062990"/>
            <wp:effectExtent l="0" t="0" r="2540" b="381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AA68" w14:textId="77777777" w:rsidR="001F07ED" w:rsidRPr="001F07ED" w:rsidRDefault="001F07ED" w:rsidP="001F07ED">
      <w:r>
        <w:rPr>
          <w:noProof/>
        </w:rPr>
        <w:drawing>
          <wp:inline distT="0" distB="0" distL="0" distR="0" wp14:anchorId="76E0935E" wp14:editId="20827BB4">
            <wp:extent cx="3905795" cy="175284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626" w14:textId="77777777" w:rsidR="001F07ED" w:rsidRDefault="001F07ED" w:rsidP="001F07ED"/>
    <w:p w14:paraId="0EE30F14" w14:textId="77777777" w:rsidR="008D2E60" w:rsidRDefault="008D2E60" w:rsidP="001F07ED"/>
    <w:p w14:paraId="37C61BB4" w14:textId="77777777" w:rsidR="008D2E60" w:rsidRDefault="008D2E60" w:rsidP="001F07ED"/>
    <w:p w14:paraId="46218D06" w14:textId="77777777" w:rsidR="008D2E60" w:rsidRDefault="008D2E60" w:rsidP="001F07ED">
      <w:pPr>
        <w:pStyle w:val="2"/>
      </w:pPr>
      <w:bookmarkStart w:id="7" w:name="_Toc445467287"/>
      <w:r>
        <w:rPr>
          <w:rFonts w:hint="eastAsia"/>
        </w:rPr>
        <w:lastRenderedPageBreak/>
        <w:t>机构名限制</w:t>
      </w:r>
      <w:bookmarkEnd w:id="7"/>
    </w:p>
    <w:p w14:paraId="102C07B5" w14:textId="77777777" w:rsidR="008D2E60" w:rsidRPr="001F07ED" w:rsidRDefault="008D2E60" w:rsidP="008D2E60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当前机构</w:t>
      </w:r>
      <w:proofErr w:type="gramStart"/>
      <w:r>
        <w:rPr>
          <w:rFonts w:hint="eastAsia"/>
          <w:color w:val="000000" w:themeColor="text1"/>
        </w:rPr>
        <w:t>名</w:t>
      </w:r>
      <w:r>
        <w:rPr>
          <w:color w:val="000000" w:themeColor="text1"/>
        </w:rPr>
        <w:t>限制</w:t>
      </w:r>
      <w:proofErr w:type="gramEnd"/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>汉字</w:t>
      </w:r>
      <w:r>
        <w:rPr>
          <w:color w:val="000000" w:themeColor="text1"/>
        </w:rPr>
        <w:t>、字母组合</w:t>
      </w:r>
    </w:p>
    <w:p w14:paraId="04306D25" w14:textId="77777777" w:rsidR="008D2E60" w:rsidRPr="008D2E60" w:rsidRDefault="008D2E60" w:rsidP="008D2E60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建议只限制</w:t>
      </w:r>
      <w:r>
        <w:rPr>
          <w:color w:val="000000" w:themeColor="text1"/>
        </w:rPr>
        <w:t>长度，</w:t>
      </w:r>
      <w:commentRangeStart w:id="8"/>
      <w:r>
        <w:rPr>
          <w:rFonts w:hint="eastAsia"/>
          <w:color w:val="000000" w:themeColor="text1"/>
        </w:rPr>
        <w:t>解除</w:t>
      </w:r>
      <w:r>
        <w:rPr>
          <w:color w:val="000000" w:themeColor="text1"/>
        </w:rPr>
        <w:t>字符输入限制</w:t>
      </w:r>
      <w:commentRangeEnd w:id="8"/>
      <w:r>
        <w:rPr>
          <w:rStyle w:val="a7"/>
        </w:rPr>
        <w:commentReference w:id="8"/>
      </w:r>
      <w:r>
        <w:rPr>
          <w:rFonts w:hint="eastAsia"/>
          <w:color w:val="000000" w:themeColor="text1"/>
        </w:rPr>
        <w:t>（参考PR</w:t>
      </w:r>
      <w:r>
        <w:rPr>
          <w:color w:val="000000" w:themeColor="text1"/>
        </w:rPr>
        <w:t>D 5.1.1）</w:t>
      </w:r>
    </w:p>
    <w:p w14:paraId="50D7D55E" w14:textId="77777777" w:rsidR="008D2E60" w:rsidRDefault="008D2E60" w:rsidP="001F07ED">
      <w:r>
        <w:rPr>
          <w:noProof/>
        </w:rPr>
        <w:drawing>
          <wp:inline distT="0" distB="0" distL="0" distR="0" wp14:anchorId="48D07A49" wp14:editId="00F030D1">
            <wp:extent cx="4848902" cy="42868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6872" w14:textId="77777777" w:rsidR="008D2E60" w:rsidRDefault="008D2E60" w:rsidP="001F07ED">
      <w:r>
        <w:rPr>
          <w:noProof/>
        </w:rPr>
        <w:drawing>
          <wp:inline distT="0" distB="0" distL="0" distR="0" wp14:anchorId="198D83CA" wp14:editId="6505A942">
            <wp:extent cx="5274310" cy="1595755"/>
            <wp:effectExtent l="0" t="0" r="2540" b="444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31B" w14:textId="77777777" w:rsidR="00DE4930" w:rsidRDefault="00DE4930" w:rsidP="001F07ED"/>
    <w:p w14:paraId="15A2644D" w14:textId="77777777" w:rsidR="00DE4930" w:rsidRDefault="00DE4930" w:rsidP="001F07ED"/>
    <w:p w14:paraId="11EE9F03" w14:textId="77777777" w:rsidR="00DE4930" w:rsidRDefault="00DE4930" w:rsidP="001F07ED"/>
    <w:p w14:paraId="0A57030B" w14:textId="77777777" w:rsidR="00DE4930" w:rsidRDefault="00DE4930" w:rsidP="001F07ED"/>
    <w:p w14:paraId="471C8560" w14:textId="77777777" w:rsidR="00DE4930" w:rsidRDefault="00DE4930" w:rsidP="001F07ED"/>
    <w:p w14:paraId="2C359F8C" w14:textId="77777777" w:rsidR="00DE4930" w:rsidRDefault="00DE4930" w:rsidP="001F07ED"/>
    <w:p w14:paraId="20369860" w14:textId="77777777" w:rsidR="008D2E60" w:rsidRDefault="008D2E60" w:rsidP="008D2E60">
      <w:pPr>
        <w:pStyle w:val="2"/>
      </w:pPr>
      <w:bookmarkStart w:id="9" w:name="_Toc445467288"/>
      <w:r>
        <w:rPr>
          <w:rFonts w:hint="eastAsia"/>
        </w:rPr>
        <w:t>输入</w:t>
      </w:r>
      <w:r w:rsidR="0074166B">
        <w:rPr>
          <w:rFonts w:hint="eastAsia"/>
        </w:rPr>
        <w:t>状态</w:t>
      </w:r>
      <w:r w:rsidR="00DE4930">
        <w:t>提示</w:t>
      </w:r>
      <w:r>
        <w:rPr>
          <w:rFonts w:hint="eastAsia"/>
        </w:rPr>
        <w:t>优化</w:t>
      </w:r>
      <w:bookmarkEnd w:id="9"/>
    </w:p>
    <w:p w14:paraId="69805E88" w14:textId="77777777" w:rsidR="008D2E60" w:rsidRPr="001F07ED" w:rsidRDefault="008D2E60" w:rsidP="008D2E60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proofErr w:type="gramStart"/>
      <w:r>
        <w:rPr>
          <w:rFonts w:hint="eastAsia"/>
          <w:color w:val="000000" w:themeColor="text1"/>
        </w:rPr>
        <w:t>当前仅</w:t>
      </w:r>
      <w:proofErr w:type="gramEnd"/>
      <w:r>
        <w:rPr>
          <w:rFonts w:hint="eastAsia"/>
          <w:color w:val="000000" w:themeColor="text1"/>
        </w:rPr>
        <w:t>在</w:t>
      </w:r>
      <w:r w:rsidR="00DE4930">
        <w:rPr>
          <w:color w:val="000000" w:themeColor="text1"/>
        </w:rPr>
        <w:t>输入错误时以红色文字提示，</w:t>
      </w:r>
      <w:r w:rsidR="00DE4930">
        <w:rPr>
          <w:rFonts w:hint="eastAsia"/>
          <w:color w:val="000000" w:themeColor="text1"/>
        </w:rPr>
        <w:t>输入</w:t>
      </w:r>
      <w:r w:rsidR="00DE4930">
        <w:rPr>
          <w:color w:val="000000" w:themeColor="text1"/>
        </w:rPr>
        <w:t>样式可优化</w:t>
      </w:r>
    </w:p>
    <w:p w14:paraId="7CB7886E" w14:textId="77777777" w:rsidR="008D2E60" w:rsidRDefault="008D2E60" w:rsidP="008D2E60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</w:p>
    <w:p w14:paraId="27F9DBEC" w14:textId="77777777" w:rsidR="00DE4930" w:rsidRPr="00DE4930" w:rsidRDefault="00DE4930" w:rsidP="00DE493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DE4930">
        <w:rPr>
          <w:rFonts w:hint="eastAsia"/>
          <w:color w:val="000000" w:themeColor="text1"/>
        </w:rPr>
        <w:t>当前</w:t>
      </w:r>
      <w:r w:rsidRPr="00DE4930">
        <w:rPr>
          <w:color w:val="000000" w:themeColor="text1"/>
        </w:rPr>
        <w:t>输入框可使用蓝色高亮</w:t>
      </w:r>
    </w:p>
    <w:p w14:paraId="3776BF3B" w14:textId="77777777" w:rsidR="00DE4930" w:rsidRDefault="00DE4930" w:rsidP="00DE4930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3D82C6D" wp14:editId="272D2478">
            <wp:extent cx="2571750" cy="453353"/>
            <wp:effectExtent l="0" t="0" r="0" b="444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1446" cy="4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13BF" w14:textId="77777777" w:rsidR="00DE4930" w:rsidRDefault="00DE4930" w:rsidP="00DE493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校验错误的</w:t>
      </w:r>
      <w:r>
        <w:rPr>
          <w:color w:val="000000" w:themeColor="text1"/>
        </w:rPr>
        <w:t>输入框可使用红色高亮</w:t>
      </w:r>
    </w:p>
    <w:p w14:paraId="62697401" w14:textId="77777777" w:rsidR="008D2E60" w:rsidRPr="00DE4930" w:rsidRDefault="00DE4930" w:rsidP="008D2E6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color w:val="000000" w:themeColor="text1"/>
        </w:rPr>
        <w:t>成功的输入框，在失</w:t>
      </w:r>
      <w:proofErr w:type="gramStart"/>
      <w:r>
        <w:rPr>
          <w:rFonts w:hint="eastAsia"/>
          <w:color w:val="000000" w:themeColor="text1"/>
        </w:rPr>
        <w:t>焦判断</w:t>
      </w:r>
      <w:proofErr w:type="gramEnd"/>
      <w:r>
        <w:rPr>
          <w:color w:val="000000" w:themeColor="text1"/>
        </w:rPr>
        <w:t>后，在图示位置增添输入成功的符号（</w:t>
      </w:r>
      <w:r>
        <w:rPr>
          <w:rFonts w:hint="eastAsia"/>
          <w:color w:val="000000" w:themeColor="text1"/>
        </w:rPr>
        <w:t>例如“</w:t>
      </w:r>
      <w:r w:rsidRPr="00DE4930">
        <w:rPr>
          <w:rFonts w:hint="eastAsia"/>
          <w:color w:val="000000" w:themeColor="text1"/>
        </w:rPr>
        <w:t>√</w:t>
      </w:r>
      <w:r>
        <w:rPr>
          <w:color w:val="000000" w:themeColor="text1"/>
        </w:rPr>
        <w:t>”）</w:t>
      </w:r>
    </w:p>
    <w:p w14:paraId="0294409B" w14:textId="77777777" w:rsidR="008D2E60" w:rsidRDefault="008D2E60" w:rsidP="008D2E60">
      <w:r>
        <w:rPr>
          <w:noProof/>
        </w:rPr>
        <w:drawing>
          <wp:inline distT="0" distB="0" distL="0" distR="0" wp14:anchorId="09DCE564" wp14:editId="7A58DFFA">
            <wp:extent cx="5274310" cy="286321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1F8D" w14:textId="77777777" w:rsidR="002314FA" w:rsidRDefault="00DE4930" w:rsidP="006762C7">
      <w:pPr>
        <w:pStyle w:val="1"/>
      </w:pPr>
      <w:bookmarkStart w:id="10" w:name="_Toc445467289"/>
      <w:r>
        <w:rPr>
          <w:rFonts w:hint="eastAsia"/>
        </w:rPr>
        <w:t>找回</w:t>
      </w:r>
      <w:r>
        <w:t>密码</w:t>
      </w:r>
      <w:bookmarkEnd w:id="10"/>
    </w:p>
    <w:p w14:paraId="03EA2245" w14:textId="77777777" w:rsidR="0046231E" w:rsidRPr="00DE4930" w:rsidRDefault="0074166B" w:rsidP="0046231E">
      <w:pPr>
        <w:pStyle w:val="2"/>
        <w:rPr>
          <w:color w:val="000000" w:themeColor="text1"/>
        </w:rPr>
      </w:pPr>
      <w:bookmarkStart w:id="11" w:name="_Toc445467290"/>
      <w:r>
        <w:rPr>
          <w:rFonts w:hint="eastAsia"/>
          <w:color w:val="000000" w:themeColor="text1"/>
        </w:rPr>
        <w:t>验证方式</w:t>
      </w:r>
      <w:r>
        <w:rPr>
          <w:color w:val="000000" w:themeColor="text1"/>
        </w:rPr>
        <w:t>选择流程</w:t>
      </w:r>
      <w:bookmarkEnd w:id="11"/>
    </w:p>
    <w:p w14:paraId="48316475" w14:textId="77777777" w:rsidR="0046231E" w:rsidRPr="00DE4930" w:rsidRDefault="0046231E" w:rsidP="0046231E">
      <w:pPr>
        <w:rPr>
          <w:color w:val="000000" w:themeColor="text1"/>
        </w:rPr>
      </w:pPr>
      <w:r w:rsidRPr="00DE4930">
        <w:rPr>
          <w:rFonts w:hint="eastAsia"/>
          <w:color w:val="000000" w:themeColor="text1"/>
        </w:rPr>
        <w:t>页面</w:t>
      </w:r>
      <w:r w:rsidRPr="00DE4930">
        <w:rPr>
          <w:color w:val="000000" w:themeColor="text1"/>
        </w:rPr>
        <w:t>问题：</w:t>
      </w:r>
      <w:r w:rsidR="00DE4930">
        <w:rPr>
          <w:rFonts w:hint="eastAsia"/>
          <w:color w:val="000000" w:themeColor="text1"/>
        </w:rPr>
        <w:t>找回密码</w:t>
      </w:r>
      <w:r w:rsidR="00DE4930">
        <w:rPr>
          <w:color w:val="000000" w:themeColor="text1"/>
        </w:rPr>
        <w:t>流程与设计流程</w:t>
      </w:r>
      <w:proofErr w:type="gramStart"/>
      <w:r w:rsidR="00DE4930">
        <w:rPr>
          <w:color w:val="000000" w:themeColor="text1"/>
        </w:rPr>
        <w:t>不</w:t>
      </w:r>
      <w:proofErr w:type="gramEnd"/>
      <w:r w:rsidR="00DE4930">
        <w:rPr>
          <w:color w:val="000000" w:themeColor="text1"/>
        </w:rPr>
        <w:t>符号，当</w:t>
      </w:r>
      <w:r w:rsidR="0074166B">
        <w:rPr>
          <w:rFonts w:hint="eastAsia"/>
          <w:color w:val="000000" w:themeColor="text1"/>
        </w:rPr>
        <w:t>该手机号</w:t>
      </w:r>
      <w:r w:rsidR="0074166B">
        <w:rPr>
          <w:color w:val="000000" w:themeColor="text1"/>
        </w:rPr>
        <w:t>仅存在一种</w:t>
      </w:r>
      <w:r w:rsidR="0074166B">
        <w:rPr>
          <w:rFonts w:hint="eastAsia"/>
          <w:color w:val="000000" w:themeColor="text1"/>
        </w:rPr>
        <w:t>身份</w:t>
      </w:r>
      <w:r w:rsidR="0074166B">
        <w:rPr>
          <w:color w:val="000000" w:themeColor="text1"/>
        </w:rPr>
        <w:t>验证方式时应自动进入对应验证页面</w:t>
      </w:r>
    </w:p>
    <w:p w14:paraId="29E7BE51" w14:textId="77777777" w:rsidR="0046231E" w:rsidRDefault="0046231E" w:rsidP="0046231E">
      <w:pPr>
        <w:rPr>
          <w:color w:val="000000" w:themeColor="text1"/>
        </w:rPr>
      </w:pPr>
      <w:r w:rsidRPr="00DE4930">
        <w:rPr>
          <w:rFonts w:hint="eastAsia"/>
          <w:color w:val="000000" w:themeColor="text1"/>
        </w:rPr>
        <w:t>处理建议：参考</w:t>
      </w:r>
      <w:r w:rsidR="0074166B">
        <w:rPr>
          <w:rFonts w:hint="eastAsia"/>
          <w:color w:val="000000" w:themeColor="text1"/>
        </w:rPr>
        <w:t>设计文档</w:t>
      </w:r>
      <w:r w:rsidR="0074166B">
        <w:rPr>
          <w:color w:val="000000" w:themeColor="text1"/>
        </w:rPr>
        <w:t>修正</w:t>
      </w:r>
      <w:r w:rsidR="00DE4930">
        <w:rPr>
          <w:rFonts w:hint="eastAsia"/>
          <w:color w:val="000000" w:themeColor="text1"/>
        </w:rPr>
        <w:t>（参考</w:t>
      </w:r>
      <w:r w:rsidR="00DE4930">
        <w:rPr>
          <w:color w:val="000000" w:themeColor="text1"/>
        </w:rPr>
        <w:t>prd5.4）</w:t>
      </w:r>
    </w:p>
    <w:p w14:paraId="3A7CE5E5" w14:textId="77777777" w:rsidR="00DE4930" w:rsidRPr="00DE4930" w:rsidRDefault="00DE4930" w:rsidP="0046231E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7347813" wp14:editId="72EF3CCD">
            <wp:extent cx="5274310" cy="2473325"/>
            <wp:effectExtent l="0" t="0" r="2540" b="317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4C12" w14:textId="77777777" w:rsidR="0046231E" w:rsidRDefault="00DE4930" w:rsidP="0046231E">
      <w:r>
        <w:rPr>
          <w:noProof/>
        </w:rPr>
        <w:drawing>
          <wp:inline distT="0" distB="0" distL="0" distR="0" wp14:anchorId="5EFC84C0" wp14:editId="187D9265">
            <wp:extent cx="4658375" cy="2962688"/>
            <wp:effectExtent l="0" t="0" r="889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2C1F" w14:textId="77777777" w:rsidR="0046231E" w:rsidRDefault="0046231E" w:rsidP="0046231E"/>
    <w:p w14:paraId="795C9C71" w14:textId="77777777" w:rsidR="0046231E" w:rsidRDefault="0046231E" w:rsidP="0046231E"/>
    <w:p w14:paraId="70EA8C91" w14:textId="77777777" w:rsidR="0074166B" w:rsidRDefault="0074166B" w:rsidP="0046231E"/>
    <w:p w14:paraId="711F77B5" w14:textId="77777777" w:rsidR="0074166B" w:rsidRDefault="0074166B" w:rsidP="0046231E"/>
    <w:p w14:paraId="5F403D48" w14:textId="77777777" w:rsidR="0074166B" w:rsidRDefault="0074166B" w:rsidP="0046231E"/>
    <w:p w14:paraId="3E7BEDF7" w14:textId="77777777" w:rsidR="0074166B" w:rsidRDefault="0074166B" w:rsidP="0046231E"/>
    <w:p w14:paraId="3364EB68" w14:textId="77777777" w:rsidR="0074166B" w:rsidRDefault="0074166B" w:rsidP="0046231E"/>
    <w:p w14:paraId="41A7C3FB" w14:textId="77777777" w:rsidR="0074166B" w:rsidRDefault="0074166B" w:rsidP="0046231E"/>
    <w:p w14:paraId="5C164DCC" w14:textId="77777777" w:rsidR="0074166B" w:rsidRDefault="0074166B" w:rsidP="0046231E"/>
    <w:p w14:paraId="5EB36E3D" w14:textId="77777777" w:rsidR="0074166B" w:rsidRDefault="0074166B" w:rsidP="0046231E"/>
    <w:p w14:paraId="2498FFEA" w14:textId="77777777" w:rsidR="0074166B" w:rsidRDefault="0074166B" w:rsidP="0046231E"/>
    <w:p w14:paraId="1C9E811D" w14:textId="77777777" w:rsidR="0074166B" w:rsidRDefault="0074166B" w:rsidP="0046231E"/>
    <w:p w14:paraId="07CBE57E" w14:textId="77777777" w:rsidR="0074166B" w:rsidRPr="00DE4930" w:rsidRDefault="0074166B" w:rsidP="0074166B">
      <w:pPr>
        <w:pStyle w:val="2"/>
        <w:rPr>
          <w:color w:val="000000" w:themeColor="text1"/>
        </w:rPr>
      </w:pPr>
      <w:bookmarkStart w:id="12" w:name="_Toc445467291"/>
      <w:r>
        <w:rPr>
          <w:rFonts w:hint="eastAsia"/>
          <w:color w:val="000000" w:themeColor="text1"/>
        </w:rPr>
        <w:t>手机验证/邮箱</w:t>
      </w:r>
      <w:r>
        <w:rPr>
          <w:color w:val="000000" w:themeColor="text1"/>
        </w:rPr>
        <w:t>验证页面</w:t>
      </w:r>
      <w:bookmarkEnd w:id="12"/>
    </w:p>
    <w:p w14:paraId="342FCFD7" w14:textId="77777777" w:rsidR="0074166B" w:rsidRPr="00DE4930" w:rsidRDefault="0074166B" w:rsidP="0074166B">
      <w:pPr>
        <w:rPr>
          <w:color w:val="000000" w:themeColor="text1"/>
        </w:rPr>
      </w:pPr>
      <w:r w:rsidRPr="00DE4930">
        <w:rPr>
          <w:rFonts w:hint="eastAsia"/>
          <w:color w:val="000000" w:themeColor="text1"/>
        </w:rPr>
        <w:t>页面</w:t>
      </w:r>
      <w:r w:rsidRPr="00DE4930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下图</w:t>
      </w:r>
      <w:r>
        <w:rPr>
          <w:color w:val="000000" w:themeColor="text1"/>
        </w:rPr>
        <w:t>所示，留白明显超过设计稿</w:t>
      </w:r>
      <w:r>
        <w:rPr>
          <w:rFonts w:hint="eastAsia"/>
          <w:color w:val="000000" w:themeColor="text1"/>
        </w:rPr>
        <w:t>，且</w:t>
      </w:r>
      <w:r>
        <w:rPr>
          <w:color w:val="000000" w:themeColor="text1"/>
        </w:rPr>
        <w:t>重新获取样式与设计</w:t>
      </w:r>
      <w:proofErr w:type="gramStart"/>
      <w:r>
        <w:rPr>
          <w:color w:val="000000" w:themeColor="text1"/>
        </w:rPr>
        <w:t>稿明显</w:t>
      </w:r>
      <w:proofErr w:type="gramEnd"/>
      <w:r>
        <w:rPr>
          <w:color w:val="000000" w:themeColor="text1"/>
        </w:rPr>
        <w:t>不同</w:t>
      </w:r>
    </w:p>
    <w:p w14:paraId="2945465F" w14:textId="77777777" w:rsidR="0074166B" w:rsidRPr="0074166B" w:rsidRDefault="0074166B" w:rsidP="0046231E">
      <w:pPr>
        <w:rPr>
          <w:color w:val="000000" w:themeColor="text1"/>
        </w:rPr>
      </w:pPr>
      <w:r w:rsidRPr="00DE4930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建议</w:t>
      </w:r>
      <w:proofErr w:type="gramStart"/>
      <w:r>
        <w:rPr>
          <w:color w:val="000000" w:themeColor="text1"/>
        </w:rPr>
        <w:t>参考切图实现</w:t>
      </w:r>
      <w:proofErr w:type="gramEnd"/>
      <w:r>
        <w:rPr>
          <w:color w:val="000000" w:themeColor="text1"/>
        </w:rPr>
        <w:t>，如</w:t>
      </w:r>
      <w:proofErr w:type="gramStart"/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切图</w:t>
      </w:r>
      <w:r>
        <w:rPr>
          <w:color w:val="000000" w:themeColor="text1"/>
        </w:rPr>
        <w:t>问题</w:t>
      </w:r>
      <w:proofErr w:type="gramEnd"/>
      <w:r>
        <w:rPr>
          <w:color w:val="000000" w:themeColor="text1"/>
        </w:rPr>
        <w:t>可与杨燕联系</w:t>
      </w:r>
    </w:p>
    <w:p w14:paraId="61A96721" w14:textId="77777777" w:rsidR="0074166B" w:rsidRDefault="0074166B" w:rsidP="0046231E">
      <w:r>
        <w:rPr>
          <w:noProof/>
        </w:rPr>
        <w:drawing>
          <wp:inline distT="0" distB="0" distL="0" distR="0" wp14:anchorId="2465DB99" wp14:editId="72A64B2E">
            <wp:extent cx="4801270" cy="3115110"/>
            <wp:effectExtent l="0" t="0" r="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34CE" w14:textId="77777777" w:rsidR="0074166B" w:rsidRDefault="0074166B" w:rsidP="0046231E">
      <w:r>
        <w:rPr>
          <w:noProof/>
        </w:rPr>
        <w:drawing>
          <wp:inline distT="0" distB="0" distL="0" distR="0" wp14:anchorId="709F124D" wp14:editId="218E1813">
            <wp:extent cx="4182059" cy="2324424"/>
            <wp:effectExtent l="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982E" w14:textId="77777777" w:rsidR="0074166B" w:rsidRDefault="0074166B" w:rsidP="0046231E"/>
    <w:p w14:paraId="75CEF247" w14:textId="77777777" w:rsidR="0074166B" w:rsidRDefault="0074166B" w:rsidP="0046231E"/>
    <w:p w14:paraId="1F317845" w14:textId="77777777" w:rsidR="0074166B" w:rsidRDefault="0074166B" w:rsidP="0046231E"/>
    <w:p w14:paraId="47DFA6E3" w14:textId="77777777" w:rsidR="0074166B" w:rsidRDefault="0074166B" w:rsidP="0046231E"/>
    <w:p w14:paraId="6A1238AA" w14:textId="77777777" w:rsidR="0074166B" w:rsidRDefault="0074166B" w:rsidP="0046231E"/>
    <w:p w14:paraId="5814C8AB" w14:textId="77777777" w:rsidR="0074166B" w:rsidRDefault="0074166B" w:rsidP="0046231E"/>
    <w:p w14:paraId="30632C14" w14:textId="77777777" w:rsidR="0074166B" w:rsidRDefault="0074166B" w:rsidP="0046231E"/>
    <w:p w14:paraId="679EBA94" w14:textId="77777777" w:rsidR="0074166B" w:rsidRDefault="0074166B" w:rsidP="0046231E"/>
    <w:p w14:paraId="4F68AC43" w14:textId="77777777" w:rsidR="0074166B" w:rsidRDefault="0074166B" w:rsidP="0046231E"/>
    <w:p w14:paraId="7DA560C6" w14:textId="77777777" w:rsidR="0074166B" w:rsidRDefault="0074166B" w:rsidP="0046231E"/>
    <w:p w14:paraId="4C7E9559" w14:textId="77777777" w:rsidR="0074166B" w:rsidRDefault="0074166B" w:rsidP="0046231E"/>
    <w:p w14:paraId="2F345644" w14:textId="77777777" w:rsidR="0074166B" w:rsidRPr="00DE4930" w:rsidRDefault="0074166B" w:rsidP="0074166B">
      <w:pPr>
        <w:pStyle w:val="2"/>
        <w:rPr>
          <w:color w:val="000000" w:themeColor="text1"/>
        </w:rPr>
      </w:pPr>
      <w:bookmarkStart w:id="13" w:name="_Toc445467292"/>
      <w:r>
        <w:rPr>
          <w:rFonts w:hint="eastAsia"/>
          <w:color w:val="000000" w:themeColor="text1"/>
        </w:rPr>
        <w:t>重新选择</w:t>
      </w:r>
      <w:r>
        <w:rPr>
          <w:color w:val="000000" w:themeColor="text1"/>
        </w:rPr>
        <w:t>验证方式</w:t>
      </w:r>
      <w:bookmarkEnd w:id="13"/>
    </w:p>
    <w:p w14:paraId="05DE4DDE" w14:textId="77777777" w:rsidR="0074166B" w:rsidRPr="00DE4930" w:rsidRDefault="0074166B" w:rsidP="0074166B">
      <w:pPr>
        <w:rPr>
          <w:color w:val="000000" w:themeColor="text1"/>
        </w:rPr>
      </w:pPr>
      <w:r w:rsidRPr="00DE4930">
        <w:rPr>
          <w:rFonts w:hint="eastAsia"/>
          <w:color w:val="000000" w:themeColor="text1"/>
        </w:rPr>
        <w:t>页面</w:t>
      </w:r>
      <w:r w:rsidRPr="00DE4930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点击重新</w:t>
      </w:r>
      <w:r>
        <w:rPr>
          <w:color w:val="000000" w:themeColor="text1"/>
        </w:rPr>
        <w:t>选择验证方式时，</w:t>
      </w:r>
      <w:r>
        <w:rPr>
          <w:rFonts w:hint="eastAsia"/>
          <w:color w:val="000000" w:themeColor="text1"/>
        </w:rPr>
        <w:t>如图</w:t>
      </w:r>
      <w:r>
        <w:rPr>
          <w:color w:val="000000" w:themeColor="text1"/>
        </w:rPr>
        <w:t>所示会出现重叠</w:t>
      </w:r>
    </w:p>
    <w:p w14:paraId="3C5DE4FD" w14:textId="77777777" w:rsidR="0074166B" w:rsidRPr="0074166B" w:rsidRDefault="0074166B" w:rsidP="0074166B">
      <w:pPr>
        <w:rPr>
          <w:color w:val="000000" w:themeColor="text1"/>
        </w:rPr>
      </w:pPr>
      <w:r w:rsidRPr="00DE4930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建议修正为</w:t>
      </w:r>
      <w:r>
        <w:rPr>
          <w:color w:val="000000" w:themeColor="text1"/>
        </w:rPr>
        <w:t>保留顶部一个</w:t>
      </w:r>
    </w:p>
    <w:p w14:paraId="79267F3F" w14:textId="77777777" w:rsidR="0074166B" w:rsidRPr="0074166B" w:rsidRDefault="0074166B" w:rsidP="0046231E"/>
    <w:p w14:paraId="54EC7CB6" w14:textId="77777777" w:rsidR="0074166B" w:rsidRDefault="0074166B" w:rsidP="0046231E">
      <w:r>
        <w:rPr>
          <w:noProof/>
        </w:rPr>
        <w:lastRenderedPageBreak/>
        <w:drawing>
          <wp:inline distT="0" distB="0" distL="0" distR="0" wp14:anchorId="633E4D5E" wp14:editId="682AFF64">
            <wp:extent cx="5274310" cy="2942590"/>
            <wp:effectExtent l="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3075" w14:textId="77777777" w:rsidR="0074166B" w:rsidRDefault="0074166B" w:rsidP="0046231E"/>
    <w:p w14:paraId="37449FEB" w14:textId="77777777" w:rsidR="0074166B" w:rsidRDefault="0074166B" w:rsidP="0046231E"/>
    <w:p w14:paraId="5EB7C2AD" w14:textId="77777777" w:rsidR="0074166B" w:rsidRDefault="0074166B" w:rsidP="0074166B">
      <w:pPr>
        <w:pStyle w:val="2"/>
      </w:pPr>
      <w:bookmarkStart w:id="14" w:name="_Toc445467293"/>
      <w:r>
        <w:rPr>
          <w:rFonts w:hint="eastAsia"/>
        </w:rPr>
        <w:t>验证邮件</w:t>
      </w:r>
      <w:r>
        <w:t>发件</w:t>
      </w:r>
      <w:r>
        <w:rPr>
          <w:rFonts w:hint="eastAsia"/>
        </w:rPr>
        <w:t>名</w:t>
      </w:r>
      <w:r>
        <w:t>优化</w:t>
      </w:r>
      <w:bookmarkEnd w:id="14"/>
    </w:p>
    <w:p w14:paraId="4AB44B8D" w14:textId="77777777" w:rsidR="0074166B" w:rsidRPr="001F07ED" w:rsidRDefault="0074166B" w:rsidP="0074166B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当前发件人</w:t>
      </w:r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>ZHXY_ADMIN</w:t>
      </w:r>
    </w:p>
    <w:p w14:paraId="01C33EDC" w14:textId="77777777" w:rsidR="0074166B" w:rsidRPr="0074166B" w:rsidRDefault="0074166B" w:rsidP="0074166B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  <w:r w:rsidRPr="0074166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建议</w:t>
      </w:r>
      <w:r>
        <w:rPr>
          <w:color w:val="000000" w:themeColor="text1"/>
        </w:rPr>
        <w:t>优化为“</w:t>
      </w:r>
      <w:r>
        <w:rPr>
          <w:rFonts w:hint="eastAsia"/>
          <w:color w:val="000000" w:themeColor="text1"/>
        </w:rPr>
        <w:t>易学习</w:t>
      </w:r>
      <w:r>
        <w:rPr>
          <w:color w:val="000000" w:themeColor="text1"/>
        </w:rPr>
        <w:t>运营团队”</w:t>
      </w:r>
    </w:p>
    <w:p w14:paraId="3A4F4135" w14:textId="77777777" w:rsidR="0074166B" w:rsidRDefault="0074166B" w:rsidP="0046231E">
      <w:r>
        <w:rPr>
          <w:noProof/>
        </w:rPr>
        <w:drawing>
          <wp:inline distT="0" distB="0" distL="0" distR="0" wp14:anchorId="54947CEA" wp14:editId="5F88F1D3">
            <wp:extent cx="3591426" cy="1028844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6C72" w14:textId="77777777" w:rsidR="0074166B" w:rsidRPr="0046231E" w:rsidRDefault="0074166B" w:rsidP="0046231E"/>
    <w:p w14:paraId="529E01E4" w14:textId="77777777" w:rsidR="00302724" w:rsidRDefault="00302724" w:rsidP="00302724">
      <w:pPr>
        <w:pStyle w:val="1"/>
      </w:pPr>
      <w:bookmarkStart w:id="15" w:name="_Toc445467294"/>
      <w:r>
        <w:rPr>
          <w:rFonts w:hint="eastAsia"/>
        </w:rPr>
        <w:t>第三方登录</w:t>
      </w:r>
      <w:bookmarkEnd w:id="15"/>
    </w:p>
    <w:p w14:paraId="12BB75AD" w14:textId="77777777" w:rsidR="00302724" w:rsidRDefault="00302724" w:rsidP="00302724">
      <w:pPr>
        <w:pStyle w:val="2"/>
        <w:rPr>
          <w:color w:val="000000" w:themeColor="text1"/>
        </w:rPr>
      </w:pPr>
      <w:bookmarkStart w:id="16" w:name="_Toc445467295"/>
      <w:r>
        <w:rPr>
          <w:rFonts w:hint="eastAsia"/>
          <w:color w:val="000000" w:themeColor="text1"/>
        </w:rPr>
        <w:t>二次注册</w:t>
      </w:r>
      <w:r>
        <w:rPr>
          <w:color w:val="000000" w:themeColor="text1"/>
        </w:rPr>
        <w:t>时，绑定已有账号样式</w:t>
      </w:r>
      <w:bookmarkEnd w:id="16"/>
    </w:p>
    <w:p w14:paraId="3C9E2C43" w14:textId="77777777" w:rsidR="00302724" w:rsidRPr="00302724" w:rsidRDefault="00302724" w:rsidP="00302724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样式明显与</w:t>
      </w:r>
      <w:r>
        <w:rPr>
          <w:color w:val="000000" w:themeColor="text1"/>
        </w:rPr>
        <w:t>设计不符</w:t>
      </w:r>
    </w:p>
    <w:p w14:paraId="1B14EBF2" w14:textId="77777777" w:rsidR="00302724" w:rsidRDefault="00302724" w:rsidP="0030272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处理建议：参考</w:t>
      </w:r>
      <w:proofErr w:type="gramStart"/>
      <w:r>
        <w:rPr>
          <w:rFonts w:hint="eastAsia"/>
          <w:color w:val="000000" w:themeColor="text1"/>
        </w:rPr>
        <w:t>原</w:t>
      </w:r>
      <w:r>
        <w:rPr>
          <w:color w:val="000000" w:themeColor="text1"/>
        </w:rPr>
        <w:t>切图文件</w:t>
      </w:r>
      <w:proofErr w:type="gramEnd"/>
      <w:r>
        <w:rPr>
          <w:color w:val="000000" w:themeColor="text1"/>
        </w:rPr>
        <w:t>修正，如有样式问题</w:t>
      </w:r>
      <w:r>
        <w:rPr>
          <w:rFonts w:hint="eastAsia"/>
          <w:color w:val="000000" w:themeColor="text1"/>
        </w:rPr>
        <w:t>可与</w:t>
      </w:r>
      <w:r>
        <w:rPr>
          <w:color w:val="000000" w:themeColor="text1"/>
        </w:rPr>
        <w:t>杨燕</w:t>
      </w:r>
      <w:r>
        <w:rPr>
          <w:rFonts w:hint="eastAsia"/>
          <w:color w:val="000000" w:themeColor="text1"/>
        </w:rPr>
        <w:t>联系</w:t>
      </w:r>
    </w:p>
    <w:p w14:paraId="0CAC6215" w14:textId="77777777" w:rsidR="00302724" w:rsidRPr="00302724" w:rsidRDefault="00302724" w:rsidP="0030272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3B21D2C" wp14:editId="0315DB95">
            <wp:extent cx="4658375" cy="2638793"/>
            <wp:effectExtent l="0" t="0" r="889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77D3" w14:textId="77777777" w:rsidR="00302724" w:rsidRPr="00302724" w:rsidRDefault="00302724" w:rsidP="00302724">
      <w:r>
        <w:rPr>
          <w:noProof/>
        </w:rPr>
        <w:drawing>
          <wp:inline distT="0" distB="0" distL="0" distR="0" wp14:anchorId="78959840" wp14:editId="1DFEC724">
            <wp:extent cx="3543795" cy="1409897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BC56" w14:textId="77777777" w:rsidR="00302724" w:rsidRDefault="00302724" w:rsidP="00302724"/>
    <w:p w14:paraId="1FF5EB30" w14:textId="77777777" w:rsidR="00302724" w:rsidRDefault="00302724" w:rsidP="00302724"/>
    <w:p w14:paraId="384C4FE7" w14:textId="77777777" w:rsidR="00302724" w:rsidRDefault="00302724" w:rsidP="00302724"/>
    <w:p w14:paraId="62A224FC" w14:textId="77777777" w:rsidR="00302724" w:rsidRDefault="00302724" w:rsidP="00302724"/>
    <w:p w14:paraId="0171D01C" w14:textId="77777777" w:rsidR="00302724" w:rsidRDefault="00302724" w:rsidP="00302724"/>
    <w:p w14:paraId="06497F9E" w14:textId="77777777" w:rsidR="00302724" w:rsidRDefault="00302724" w:rsidP="00302724"/>
    <w:p w14:paraId="4CB181C7" w14:textId="77777777" w:rsidR="00302724" w:rsidRDefault="00302724" w:rsidP="00302724"/>
    <w:p w14:paraId="50CC892A" w14:textId="77777777" w:rsidR="00302724" w:rsidRDefault="00302724" w:rsidP="00302724"/>
    <w:p w14:paraId="51B6F0FD" w14:textId="77777777" w:rsidR="00302724" w:rsidRDefault="00302724" w:rsidP="00302724"/>
    <w:p w14:paraId="724806DA" w14:textId="77777777" w:rsidR="00302724" w:rsidRDefault="00302724" w:rsidP="00302724"/>
    <w:p w14:paraId="503BDD71" w14:textId="77777777" w:rsidR="00302724" w:rsidRDefault="00302724" w:rsidP="00302724"/>
    <w:p w14:paraId="23AB28D2" w14:textId="77777777" w:rsidR="00302724" w:rsidRDefault="00302724" w:rsidP="00302724"/>
    <w:p w14:paraId="7849C1EC" w14:textId="77777777" w:rsidR="00302724" w:rsidRDefault="00302724" w:rsidP="00302724"/>
    <w:p w14:paraId="40A17F6F" w14:textId="77777777" w:rsidR="00302724" w:rsidRDefault="00302724" w:rsidP="00302724"/>
    <w:p w14:paraId="0EA2932E" w14:textId="77777777" w:rsidR="00302724" w:rsidRDefault="00302724" w:rsidP="00302724"/>
    <w:p w14:paraId="0DF4F4A0" w14:textId="77777777" w:rsidR="00302724" w:rsidRDefault="00302724" w:rsidP="00302724"/>
    <w:p w14:paraId="09595859" w14:textId="77777777" w:rsidR="00302724" w:rsidRDefault="00302724" w:rsidP="00302724"/>
    <w:p w14:paraId="439F06FA" w14:textId="77777777" w:rsidR="00302724" w:rsidRDefault="00302724" w:rsidP="00302724"/>
    <w:p w14:paraId="46DB8AF3" w14:textId="77777777" w:rsidR="00302724" w:rsidRDefault="00302724" w:rsidP="00302724"/>
    <w:p w14:paraId="6F6E55DB" w14:textId="77777777" w:rsidR="00954615" w:rsidRDefault="0074166B" w:rsidP="006762C7">
      <w:pPr>
        <w:pStyle w:val="1"/>
      </w:pPr>
      <w:bookmarkStart w:id="17" w:name="_Toc445467296"/>
      <w:r>
        <w:rPr>
          <w:rFonts w:hint="eastAsia"/>
        </w:rPr>
        <w:t>账号</w:t>
      </w:r>
      <w:r>
        <w:t>管理</w:t>
      </w:r>
      <w:bookmarkEnd w:id="17"/>
    </w:p>
    <w:p w14:paraId="76E09AA2" w14:textId="77777777" w:rsidR="00312343" w:rsidRPr="00302724" w:rsidRDefault="00302724" w:rsidP="00312343">
      <w:pPr>
        <w:pStyle w:val="2"/>
        <w:rPr>
          <w:color w:val="000000" w:themeColor="text1"/>
        </w:rPr>
      </w:pPr>
      <w:bookmarkStart w:id="18" w:name="_Toc445467297"/>
      <w:r>
        <w:rPr>
          <w:rFonts w:hint="eastAsia"/>
          <w:color w:val="000000" w:themeColor="text1"/>
        </w:rPr>
        <w:t>个人资料</w:t>
      </w:r>
      <w:r>
        <w:rPr>
          <w:color w:val="000000" w:themeColor="text1"/>
        </w:rPr>
        <w:t>-</w:t>
      </w:r>
      <w:r w:rsidRPr="00302724">
        <w:rPr>
          <w:rFonts w:hint="eastAsia"/>
          <w:color w:val="000000" w:themeColor="text1"/>
        </w:rPr>
        <w:t>昵称</w:t>
      </w:r>
      <w:r w:rsidRPr="00302724">
        <w:rPr>
          <w:color w:val="000000" w:themeColor="text1"/>
        </w:rPr>
        <w:t>/</w:t>
      </w:r>
      <w:r w:rsidRPr="00302724">
        <w:rPr>
          <w:rFonts w:hint="eastAsia"/>
          <w:color w:val="000000" w:themeColor="text1"/>
        </w:rPr>
        <w:t>真实</w:t>
      </w:r>
      <w:r w:rsidRPr="00302724">
        <w:rPr>
          <w:color w:val="000000" w:themeColor="text1"/>
        </w:rPr>
        <w:t>姓名默认值</w:t>
      </w:r>
      <w:r w:rsidRPr="00302724">
        <w:rPr>
          <w:rFonts w:hint="eastAsia"/>
          <w:color w:val="000000" w:themeColor="text1"/>
        </w:rPr>
        <w:t>颠倒</w:t>
      </w:r>
      <w:bookmarkEnd w:id="18"/>
    </w:p>
    <w:p w14:paraId="21991E3B" w14:textId="77777777" w:rsidR="00954615" w:rsidRPr="00302724" w:rsidRDefault="00954615" w:rsidP="00954615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 w:rsidR="0074166B" w:rsidRPr="00302724">
        <w:rPr>
          <w:rFonts w:hint="eastAsia"/>
          <w:color w:val="000000" w:themeColor="text1"/>
        </w:rPr>
        <w:t>注册成功</w:t>
      </w:r>
      <w:r w:rsidR="0074166B" w:rsidRPr="00302724">
        <w:rPr>
          <w:color w:val="000000" w:themeColor="text1"/>
        </w:rPr>
        <w:t>后，真实姓名</w:t>
      </w:r>
      <w:r w:rsidR="0074166B" w:rsidRPr="00302724">
        <w:rPr>
          <w:rFonts w:hint="eastAsia"/>
          <w:color w:val="000000" w:themeColor="text1"/>
        </w:rPr>
        <w:t>默认值为</w:t>
      </w:r>
      <w:r w:rsidR="0074166B" w:rsidRPr="00302724">
        <w:rPr>
          <w:color w:val="000000" w:themeColor="text1"/>
        </w:rPr>
        <w:t>登录名，昵称为空，与设计</w:t>
      </w:r>
      <w:r w:rsidR="0074166B" w:rsidRPr="00302724">
        <w:rPr>
          <w:rFonts w:hint="eastAsia"/>
          <w:color w:val="000000" w:themeColor="text1"/>
        </w:rPr>
        <w:t>存在</w:t>
      </w:r>
      <w:r w:rsidR="0074166B" w:rsidRPr="00302724">
        <w:rPr>
          <w:color w:val="000000" w:themeColor="text1"/>
        </w:rPr>
        <w:t>出入</w:t>
      </w:r>
    </w:p>
    <w:p w14:paraId="0A298E23" w14:textId="77777777" w:rsidR="00954615" w:rsidRPr="00302724" w:rsidRDefault="00302724" w:rsidP="0090572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处理建议：</w:t>
      </w:r>
      <w:r w:rsidRPr="00302724">
        <w:rPr>
          <w:color w:val="000000" w:themeColor="text1"/>
        </w:rPr>
        <w:t>昵称默认为</w:t>
      </w:r>
      <w:r>
        <w:rPr>
          <w:rFonts w:hint="eastAsia"/>
          <w:color w:val="000000" w:themeColor="text1"/>
        </w:rPr>
        <w:t>登录名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真实姓名</w:t>
      </w:r>
      <w:r>
        <w:rPr>
          <w:color w:val="000000" w:themeColor="text1"/>
        </w:rPr>
        <w:t>默认为空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参考</w:t>
      </w:r>
      <w:r>
        <w:rPr>
          <w:rFonts w:hint="eastAsia"/>
          <w:color w:val="000000" w:themeColor="text1"/>
        </w:rPr>
        <w:t>prd</w:t>
      </w:r>
      <w:r>
        <w:rPr>
          <w:color w:val="000000" w:themeColor="text1"/>
        </w:rPr>
        <w:t>5.5</w:t>
      </w:r>
      <w:r>
        <w:rPr>
          <w:rFonts w:hint="eastAsia"/>
          <w:color w:val="000000" w:themeColor="text1"/>
        </w:rPr>
        <w:t>）</w:t>
      </w:r>
    </w:p>
    <w:p w14:paraId="773E79E0" w14:textId="77777777" w:rsidR="00302724" w:rsidRPr="00572C58" w:rsidRDefault="00302724" w:rsidP="0090572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20BDE47" wp14:editId="5C5B1578">
            <wp:extent cx="5274310" cy="2992120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8A2D" w14:textId="77777777" w:rsidR="00954615" w:rsidRDefault="0074166B" w:rsidP="00905725">
      <w:r>
        <w:rPr>
          <w:noProof/>
        </w:rPr>
        <w:drawing>
          <wp:inline distT="0" distB="0" distL="0" distR="0" wp14:anchorId="2D5387F8" wp14:editId="7893F3BB">
            <wp:extent cx="4772691" cy="2476846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74D" w14:textId="77777777" w:rsidR="00954615" w:rsidRDefault="00954615" w:rsidP="00905725"/>
    <w:p w14:paraId="1B4235B4" w14:textId="77777777" w:rsidR="00954615" w:rsidRDefault="00954615" w:rsidP="00905725"/>
    <w:p w14:paraId="5612F043" w14:textId="77777777" w:rsidR="00302724" w:rsidRDefault="00302724" w:rsidP="00905725"/>
    <w:p w14:paraId="2F982B2F" w14:textId="77777777" w:rsidR="00302724" w:rsidRDefault="00302724" w:rsidP="00905725"/>
    <w:p w14:paraId="7BBD72AD" w14:textId="77777777" w:rsidR="00302724" w:rsidRDefault="00302724" w:rsidP="00905725"/>
    <w:p w14:paraId="2DE5576D" w14:textId="77777777" w:rsidR="00302724" w:rsidRDefault="00302724" w:rsidP="00905725"/>
    <w:p w14:paraId="5257BEBF" w14:textId="77777777" w:rsidR="00302724" w:rsidRDefault="00302724" w:rsidP="00905725"/>
    <w:p w14:paraId="0B3D908A" w14:textId="77777777" w:rsidR="00302724" w:rsidRDefault="00302724" w:rsidP="00905725"/>
    <w:p w14:paraId="53DEA7DE" w14:textId="77777777" w:rsidR="00302724" w:rsidRDefault="00302724" w:rsidP="00905725"/>
    <w:p w14:paraId="1FDAD029" w14:textId="77777777" w:rsidR="00302724" w:rsidRDefault="00302724" w:rsidP="00905725"/>
    <w:p w14:paraId="28706693" w14:textId="77777777" w:rsidR="00302724" w:rsidRDefault="00302724" w:rsidP="00905725"/>
    <w:p w14:paraId="7B1BD949" w14:textId="77777777" w:rsidR="00302724" w:rsidRDefault="00302724" w:rsidP="00905725"/>
    <w:p w14:paraId="766BB516" w14:textId="77777777" w:rsidR="00302724" w:rsidRDefault="00302724" w:rsidP="00905725"/>
    <w:p w14:paraId="1D0EF8AB" w14:textId="77777777" w:rsidR="00302724" w:rsidRDefault="00302724" w:rsidP="00905725"/>
    <w:p w14:paraId="62666C58" w14:textId="77777777" w:rsidR="00302724" w:rsidRDefault="00302724" w:rsidP="00905725"/>
    <w:p w14:paraId="0E575CF7" w14:textId="77777777" w:rsidR="00100CD5" w:rsidRPr="00CF110E" w:rsidRDefault="00100CD5" w:rsidP="00100CD5">
      <w:pPr>
        <w:pStyle w:val="2"/>
        <w:rPr>
          <w:color w:val="FF0000"/>
        </w:rPr>
      </w:pPr>
      <w:bookmarkStart w:id="19" w:name="_Toc445467298"/>
      <w:r w:rsidRPr="00CF110E">
        <w:rPr>
          <w:rFonts w:hint="eastAsia"/>
          <w:color w:val="FF0000"/>
        </w:rPr>
        <w:t>个人资料</w:t>
      </w:r>
      <w:r w:rsidRPr="00CF110E">
        <w:rPr>
          <w:color w:val="FF0000"/>
        </w:rPr>
        <w:t>-</w:t>
      </w:r>
      <w:r w:rsidRPr="00CF110E">
        <w:rPr>
          <w:rFonts w:hint="eastAsia"/>
          <w:color w:val="FF0000"/>
        </w:rPr>
        <w:t>头像照片</w:t>
      </w:r>
      <w:bookmarkEnd w:id="19"/>
    </w:p>
    <w:p w14:paraId="48961FE9" w14:textId="77777777" w:rsidR="00100CD5" w:rsidRPr="00302724" w:rsidRDefault="00100CD5" w:rsidP="00100CD5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默认头像</w:t>
      </w:r>
      <w:r>
        <w:rPr>
          <w:color w:val="000000" w:themeColor="text1"/>
        </w:rPr>
        <w:t>无法正常显示</w:t>
      </w:r>
    </w:p>
    <w:p w14:paraId="4252FF9E" w14:textId="77777777" w:rsidR="00100CD5" w:rsidRPr="00302724" w:rsidRDefault="00100CD5" w:rsidP="00100C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处理建议：参考设计稿</w:t>
      </w:r>
      <w:r>
        <w:rPr>
          <w:color w:val="000000" w:themeColor="text1"/>
        </w:rPr>
        <w:t>，检查问题</w:t>
      </w:r>
    </w:p>
    <w:p w14:paraId="05251F4D" w14:textId="77777777" w:rsidR="00100CD5" w:rsidRPr="00572C58" w:rsidRDefault="00100CD5" w:rsidP="00100CD5">
      <w:pPr>
        <w:rPr>
          <w:color w:val="FF0000"/>
        </w:rPr>
      </w:pPr>
      <w:r>
        <w:rPr>
          <w:noProof/>
        </w:rPr>
        <w:drawing>
          <wp:inline distT="0" distB="0" distL="0" distR="0" wp14:anchorId="4C9F4E6E" wp14:editId="1690B89E">
            <wp:extent cx="5274310" cy="3603625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8AB6" w14:textId="77777777" w:rsidR="00100CD5" w:rsidRDefault="00100CD5" w:rsidP="00100CD5"/>
    <w:p w14:paraId="208C5BBC" w14:textId="77777777" w:rsidR="00100CD5" w:rsidRDefault="00100CD5" w:rsidP="00100CD5"/>
    <w:p w14:paraId="43A7F943" w14:textId="77777777" w:rsidR="00100CD5" w:rsidRDefault="00100CD5" w:rsidP="00100CD5"/>
    <w:p w14:paraId="1E126180" w14:textId="77777777" w:rsidR="00100CD5" w:rsidRDefault="00100CD5" w:rsidP="00100CD5"/>
    <w:p w14:paraId="42331D07" w14:textId="77777777" w:rsidR="00100CD5" w:rsidRPr="00302724" w:rsidRDefault="00100CD5" w:rsidP="00100CD5">
      <w:pPr>
        <w:pStyle w:val="2"/>
        <w:rPr>
          <w:color w:val="000000" w:themeColor="text1"/>
        </w:rPr>
      </w:pPr>
      <w:bookmarkStart w:id="20" w:name="_Toc445467299"/>
      <w:r>
        <w:rPr>
          <w:rFonts w:hint="eastAsia"/>
          <w:color w:val="000000" w:themeColor="text1"/>
        </w:rPr>
        <w:t>个人资料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个人信息生日</w:t>
      </w:r>
      <w:r>
        <w:rPr>
          <w:color w:val="000000" w:themeColor="text1"/>
        </w:rPr>
        <w:t>样式</w:t>
      </w:r>
      <w:bookmarkEnd w:id="20"/>
    </w:p>
    <w:p w14:paraId="3DED71DB" w14:textId="77777777" w:rsidR="00100CD5" w:rsidRPr="00302724" w:rsidRDefault="00100CD5" w:rsidP="00100CD5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未能按照</w:t>
      </w:r>
      <w:r>
        <w:rPr>
          <w:color w:val="000000" w:themeColor="text1"/>
        </w:rPr>
        <w:t>设计</w:t>
      </w:r>
      <w:proofErr w:type="gramStart"/>
      <w:r>
        <w:rPr>
          <w:color w:val="000000" w:themeColor="text1"/>
        </w:rPr>
        <w:t>稿实现</w:t>
      </w:r>
      <w:proofErr w:type="gramEnd"/>
      <w:r>
        <w:rPr>
          <w:color w:val="000000" w:themeColor="text1"/>
        </w:rPr>
        <w:t>联动效果</w:t>
      </w:r>
    </w:p>
    <w:p w14:paraId="5935B001" w14:textId="77777777" w:rsidR="00100CD5" w:rsidRPr="00302724" w:rsidRDefault="00100CD5" w:rsidP="00100C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处理建议：参考</w:t>
      </w:r>
      <w:proofErr w:type="gramStart"/>
      <w:r>
        <w:rPr>
          <w:rFonts w:hint="eastAsia"/>
          <w:color w:val="000000" w:themeColor="text1"/>
        </w:rPr>
        <w:t>原</w:t>
      </w:r>
      <w:r>
        <w:rPr>
          <w:color w:val="000000" w:themeColor="text1"/>
        </w:rPr>
        <w:t>切图文件</w:t>
      </w:r>
      <w:proofErr w:type="gramEnd"/>
      <w:r>
        <w:rPr>
          <w:color w:val="000000" w:themeColor="text1"/>
        </w:rPr>
        <w:t>修正，如有样式问题</w:t>
      </w:r>
      <w:r>
        <w:rPr>
          <w:rFonts w:hint="eastAsia"/>
          <w:color w:val="000000" w:themeColor="text1"/>
        </w:rPr>
        <w:t>可与</w:t>
      </w:r>
      <w:r>
        <w:rPr>
          <w:color w:val="000000" w:themeColor="text1"/>
        </w:rPr>
        <w:t>杨燕</w:t>
      </w:r>
      <w:r>
        <w:rPr>
          <w:rFonts w:hint="eastAsia"/>
          <w:color w:val="000000" w:themeColor="text1"/>
        </w:rPr>
        <w:t>联系</w:t>
      </w:r>
    </w:p>
    <w:p w14:paraId="7BAE0135" w14:textId="77777777" w:rsidR="00100CD5" w:rsidRPr="00100CD5" w:rsidRDefault="00100CD5" w:rsidP="00100CD5"/>
    <w:p w14:paraId="5D714F34" w14:textId="77777777" w:rsidR="00100CD5" w:rsidRDefault="00100CD5" w:rsidP="00100CD5">
      <w:r>
        <w:rPr>
          <w:noProof/>
        </w:rPr>
        <w:drawing>
          <wp:inline distT="0" distB="0" distL="0" distR="0" wp14:anchorId="49073308" wp14:editId="343D8523">
            <wp:extent cx="4448796" cy="2676899"/>
            <wp:effectExtent l="0" t="0" r="0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EF5" w14:textId="77777777" w:rsidR="00100CD5" w:rsidRDefault="00100CD5" w:rsidP="00100CD5"/>
    <w:p w14:paraId="7BC58A83" w14:textId="77777777" w:rsidR="00100CD5" w:rsidRDefault="00100CD5" w:rsidP="00100CD5"/>
    <w:p w14:paraId="645FB7CD" w14:textId="77777777" w:rsidR="00100CD5" w:rsidRDefault="00100CD5" w:rsidP="00100CD5"/>
    <w:p w14:paraId="471B292F" w14:textId="77777777" w:rsidR="00100CD5" w:rsidRDefault="00100CD5" w:rsidP="00100CD5"/>
    <w:p w14:paraId="7807D79F" w14:textId="77777777" w:rsidR="00100CD5" w:rsidRDefault="00100CD5" w:rsidP="00100CD5"/>
    <w:p w14:paraId="5FE7F003" w14:textId="77777777" w:rsidR="00100CD5" w:rsidRDefault="00100CD5" w:rsidP="00100CD5"/>
    <w:p w14:paraId="5FEF89AA" w14:textId="77777777" w:rsidR="00100CD5" w:rsidRDefault="00100CD5" w:rsidP="00100CD5"/>
    <w:p w14:paraId="03813227" w14:textId="77777777" w:rsidR="00100CD5" w:rsidRDefault="00100CD5" w:rsidP="00100CD5"/>
    <w:p w14:paraId="0E6DAB28" w14:textId="77777777" w:rsidR="00100CD5" w:rsidRDefault="00100CD5" w:rsidP="00100CD5"/>
    <w:p w14:paraId="204BDEB9" w14:textId="77777777" w:rsidR="00100CD5" w:rsidRDefault="00100CD5" w:rsidP="00100CD5"/>
    <w:p w14:paraId="19AC13BC" w14:textId="77777777" w:rsidR="00302724" w:rsidRDefault="00302724" w:rsidP="00302724">
      <w:pPr>
        <w:pStyle w:val="2"/>
        <w:rPr>
          <w:color w:val="000000" w:themeColor="text1"/>
        </w:rPr>
      </w:pPr>
      <w:bookmarkStart w:id="21" w:name="_Toc445467300"/>
      <w:r>
        <w:rPr>
          <w:rFonts w:hint="eastAsia"/>
          <w:color w:val="000000" w:themeColor="text1"/>
        </w:rPr>
        <w:t>账号管理底部</w:t>
      </w:r>
      <w:r>
        <w:rPr>
          <w:color w:val="000000" w:themeColor="text1"/>
        </w:rPr>
        <w:t>留白</w:t>
      </w:r>
      <w:r>
        <w:rPr>
          <w:rFonts w:hint="eastAsia"/>
          <w:color w:val="000000" w:themeColor="text1"/>
        </w:rPr>
        <w:t>样式</w:t>
      </w:r>
      <w:bookmarkEnd w:id="21"/>
    </w:p>
    <w:p w14:paraId="797DD36F" w14:textId="77777777" w:rsidR="00302724" w:rsidRPr="00302724" w:rsidRDefault="00302724" w:rsidP="00302724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账号管理</w:t>
      </w:r>
      <w:r>
        <w:rPr>
          <w:color w:val="000000" w:themeColor="text1"/>
        </w:rPr>
        <w:t>所有页面底部留白名下过小，页面拥挤</w:t>
      </w:r>
    </w:p>
    <w:p w14:paraId="6B2535BE" w14:textId="77777777" w:rsidR="00302724" w:rsidRPr="00302724" w:rsidRDefault="00302724" w:rsidP="003027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处理建议：参考</w:t>
      </w:r>
      <w:proofErr w:type="gramStart"/>
      <w:r>
        <w:rPr>
          <w:rFonts w:hint="eastAsia"/>
          <w:color w:val="000000" w:themeColor="text1"/>
        </w:rPr>
        <w:t>原</w:t>
      </w:r>
      <w:r>
        <w:rPr>
          <w:color w:val="000000" w:themeColor="text1"/>
        </w:rPr>
        <w:t>切图文件</w:t>
      </w:r>
      <w:proofErr w:type="gramEnd"/>
      <w:r>
        <w:rPr>
          <w:color w:val="000000" w:themeColor="text1"/>
        </w:rPr>
        <w:t>修正，如有样式问题</w:t>
      </w:r>
      <w:r>
        <w:rPr>
          <w:rFonts w:hint="eastAsia"/>
          <w:color w:val="000000" w:themeColor="text1"/>
        </w:rPr>
        <w:t>可与</w:t>
      </w:r>
      <w:r>
        <w:rPr>
          <w:color w:val="000000" w:themeColor="text1"/>
        </w:rPr>
        <w:t>杨燕</w:t>
      </w:r>
      <w:r>
        <w:rPr>
          <w:rFonts w:hint="eastAsia"/>
          <w:color w:val="000000" w:themeColor="text1"/>
        </w:rPr>
        <w:t>联系</w:t>
      </w:r>
    </w:p>
    <w:p w14:paraId="0D8BB3EF" w14:textId="77777777" w:rsidR="00302724" w:rsidRPr="00302724" w:rsidRDefault="00302724" w:rsidP="00302724"/>
    <w:p w14:paraId="43829FAE" w14:textId="77777777" w:rsidR="00302724" w:rsidRPr="00302724" w:rsidRDefault="00302724" w:rsidP="00905725">
      <w:r>
        <w:rPr>
          <w:noProof/>
        </w:rPr>
        <w:drawing>
          <wp:inline distT="0" distB="0" distL="0" distR="0" wp14:anchorId="5EFA4771" wp14:editId="4293934A">
            <wp:extent cx="5274310" cy="3270885"/>
            <wp:effectExtent l="0" t="0" r="2540" b="571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B779" w14:textId="77777777" w:rsidR="00302724" w:rsidRDefault="00302724" w:rsidP="00905725"/>
    <w:p w14:paraId="526F4797" w14:textId="77777777" w:rsidR="00100CD5" w:rsidRDefault="00100CD5" w:rsidP="00905725"/>
    <w:p w14:paraId="121A5342" w14:textId="77777777" w:rsidR="00100CD5" w:rsidRDefault="00100CD5" w:rsidP="00905725"/>
    <w:p w14:paraId="16F8D7EE" w14:textId="77777777" w:rsidR="00100CD5" w:rsidRDefault="00100CD5" w:rsidP="00905725"/>
    <w:p w14:paraId="63808DD7" w14:textId="77777777" w:rsidR="00100CD5" w:rsidRDefault="00100CD5" w:rsidP="00100CD5">
      <w:pPr>
        <w:pStyle w:val="2"/>
        <w:rPr>
          <w:color w:val="000000" w:themeColor="text1"/>
        </w:rPr>
      </w:pPr>
      <w:bookmarkStart w:id="22" w:name="_Toc445467301"/>
      <w:r>
        <w:rPr>
          <w:rFonts w:hint="eastAsia"/>
          <w:color w:val="000000" w:themeColor="text1"/>
        </w:rPr>
        <w:t>账号安全</w:t>
      </w:r>
      <w:r>
        <w:rPr>
          <w:color w:val="000000" w:themeColor="text1"/>
        </w:rPr>
        <w:t>-修改密码</w:t>
      </w:r>
      <w:bookmarkEnd w:id="22"/>
    </w:p>
    <w:p w14:paraId="55CE5CC7" w14:textId="77777777" w:rsidR="00100CD5" w:rsidRPr="00302724" w:rsidRDefault="00100CD5" w:rsidP="00100CD5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账号</w:t>
      </w:r>
      <w:r>
        <w:rPr>
          <w:color w:val="000000" w:themeColor="text1"/>
        </w:rPr>
        <w:t>名未同步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都是高小黑</w:t>
      </w:r>
    </w:p>
    <w:p w14:paraId="68CA18CE" w14:textId="77777777" w:rsidR="00100CD5" w:rsidRPr="00302724" w:rsidRDefault="00100CD5" w:rsidP="00100CD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处理建议：需要</w:t>
      </w:r>
      <w:r>
        <w:rPr>
          <w:color w:val="000000" w:themeColor="text1"/>
        </w:rPr>
        <w:t>同步</w:t>
      </w:r>
    </w:p>
    <w:p w14:paraId="2C2680DC" w14:textId="77777777" w:rsidR="00100CD5" w:rsidRPr="00100CD5" w:rsidRDefault="00100CD5" w:rsidP="00905725"/>
    <w:p w14:paraId="5C2A5295" w14:textId="77777777" w:rsidR="00302724" w:rsidRDefault="00302724" w:rsidP="00905725">
      <w:r>
        <w:rPr>
          <w:noProof/>
        </w:rPr>
        <w:drawing>
          <wp:inline distT="0" distB="0" distL="0" distR="0" wp14:anchorId="2E1A3ECB" wp14:editId="3FE7B9AD">
            <wp:extent cx="5274310" cy="2654935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616" w14:textId="77777777" w:rsidR="00302724" w:rsidRDefault="00302724" w:rsidP="00905725"/>
    <w:p w14:paraId="7DEF42C6" w14:textId="77777777" w:rsidR="00302724" w:rsidRDefault="00302724" w:rsidP="00302724">
      <w:pPr>
        <w:pStyle w:val="2"/>
        <w:rPr>
          <w:color w:val="000000" w:themeColor="text1"/>
        </w:rPr>
      </w:pPr>
      <w:bookmarkStart w:id="23" w:name="_Toc445467302"/>
      <w:r>
        <w:rPr>
          <w:rFonts w:hint="eastAsia"/>
          <w:color w:val="000000" w:themeColor="text1"/>
        </w:rPr>
        <w:t>账号安全-</w:t>
      </w:r>
      <w:r>
        <w:rPr>
          <w:color w:val="000000" w:themeColor="text1"/>
        </w:rPr>
        <w:t>绑定手机</w:t>
      </w:r>
      <w:bookmarkEnd w:id="23"/>
    </w:p>
    <w:p w14:paraId="5EE19EA3" w14:textId="77777777" w:rsidR="00302724" w:rsidRPr="00302724" w:rsidRDefault="00302724" w:rsidP="00302724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点击绑定</w:t>
      </w:r>
      <w:r>
        <w:rPr>
          <w:color w:val="000000" w:themeColor="text1"/>
        </w:rPr>
        <w:t>手机，直接进入了修改手机的第二步页面</w:t>
      </w:r>
    </w:p>
    <w:p w14:paraId="108FC509" w14:textId="77777777" w:rsidR="00302724" w:rsidRDefault="00302724" w:rsidP="003027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处理建议：参考</w:t>
      </w:r>
      <w:r>
        <w:rPr>
          <w:color w:val="000000" w:themeColor="text1"/>
        </w:rPr>
        <w:t>设计稿修正，</w:t>
      </w:r>
      <w:proofErr w:type="spellStart"/>
      <w:r>
        <w:rPr>
          <w:rFonts w:hint="eastAsia"/>
          <w:color w:val="000000" w:themeColor="text1"/>
        </w:rPr>
        <w:t>svn</w:t>
      </w:r>
      <w:proofErr w:type="spellEnd"/>
      <w:r>
        <w:rPr>
          <w:color w:val="000000" w:themeColor="text1"/>
        </w:rPr>
        <w:t>地址：</w:t>
      </w:r>
    </w:p>
    <w:p w14:paraId="76869A5F" w14:textId="77777777" w:rsidR="00302724" w:rsidRPr="00302724" w:rsidRDefault="00302724" w:rsidP="00905725">
      <w:r w:rsidRPr="00302724">
        <w:rPr>
          <w:color w:val="000000" w:themeColor="text1"/>
        </w:rPr>
        <w:t>04 产品规划/易学习平台/公共模块/前端页面/易学习-账号管理-切片/manage_account_3.1.html</w:t>
      </w:r>
    </w:p>
    <w:p w14:paraId="24DD1FE1" w14:textId="77777777" w:rsidR="00302724" w:rsidRDefault="00302724" w:rsidP="00905725"/>
    <w:p w14:paraId="521CCDD5" w14:textId="77777777" w:rsidR="00302724" w:rsidRDefault="00302724" w:rsidP="00905725">
      <w:r>
        <w:rPr>
          <w:noProof/>
        </w:rPr>
        <w:lastRenderedPageBreak/>
        <w:drawing>
          <wp:inline distT="0" distB="0" distL="0" distR="0" wp14:anchorId="37CB0A13" wp14:editId="034E47C8">
            <wp:extent cx="5274310" cy="2596515"/>
            <wp:effectExtent l="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4F14" w14:textId="77777777" w:rsidR="00302724" w:rsidRDefault="00302724" w:rsidP="00905725"/>
    <w:p w14:paraId="51137EEB" w14:textId="77777777" w:rsidR="00302724" w:rsidRDefault="00302724" w:rsidP="00905725"/>
    <w:p w14:paraId="73F8D03D" w14:textId="77777777" w:rsidR="00302724" w:rsidRDefault="00302724" w:rsidP="00905725"/>
    <w:p w14:paraId="2B59B051" w14:textId="77777777" w:rsidR="00100CD5" w:rsidRDefault="00100CD5" w:rsidP="00100CD5">
      <w:pPr>
        <w:pStyle w:val="2"/>
        <w:rPr>
          <w:color w:val="000000" w:themeColor="text1"/>
        </w:rPr>
      </w:pPr>
      <w:bookmarkStart w:id="24" w:name="_Toc445467303"/>
      <w:r>
        <w:rPr>
          <w:rFonts w:hint="eastAsia"/>
          <w:color w:val="000000" w:themeColor="text1"/>
        </w:rPr>
        <w:t>账号安全</w:t>
      </w:r>
      <w:r>
        <w:rPr>
          <w:color w:val="000000" w:themeColor="text1"/>
        </w:rPr>
        <w:t>-修改</w:t>
      </w:r>
      <w:r>
        <w:rPr>
          <w:rFonts w:hint="eastAsia"/>
          <w:color w:val="000000" w:themeColor="text1"/>
        </w:rPr>
        <w:t>邮箱</w:t>
      </w:r>
      <w:bookmarkEnd w:id="24"/>
    </w:p>
    <w:p w14:paraId="2ACDEC84" w14:textId="77777777" w:rsidR="00100CD5" w:rsidRPr="00302724" w:rsidRDefault="00100CD5" w:rsidP="00100CD5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同问题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六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不在</w:t>
      </w:r>
      <w:r>
        <w:rPr>
          <w:rFonts w:hint="eastAsia"/>
          <w:color w:val="000000" w:themeColor="text1"/>
        </w:rPr>
        <w:t>复述</w:t>
      </w:r>
    </w:p>
    <w:p w14:paraId="38F75CAB" w14:textId="77777777" w:rsidR="00100CD5" w:rsidRPr="00302724" w:rsidRDefault="00100CD5" w:rsidP="00100C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处理建议：同问题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六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不在</w:t>
      </w:r>
      <w:r>
        <w:rPr>
          <w:rFonts w:hint="eastAsia"/>
          <w:color w:val="000000" w:themeColor="text1"/>
        </w:rPr>
        <w:t>复述</w:t>
      </w:r>
    </w:p>
    <w:p w14:paraId="04AAE85D" w14:textId="77777777" w:rsidR="00100CD5" w:rsidRPr="00100CD5" w:rsidRDefault="00100CD5" w:rsidP="00100CD5"/>
    <w:p w14:paraId="2BA0DBE7" w14:textId="77777777" w:rsidR="00100CD5" w:rsidRDefault="00100CD5" w:rsidP="00100CD5">
      <w:r>
        <w:rPr>
          <w:noProof/>
        </w:rPr>
        <w:lastRenderedPageBreak/>
        <w:drawing>
          <wp:inline distT="0" distB="0" distL="0" distR="0" wp14:anchorId="6D248511" wp14:editId="2D11CCF9">
            <wp:extent cx="5274310" cy="3173095"/>
            <wp:effectExtent l="0" t="0" r="2540" b="825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F586" w14:textId="77777777" w:rsidR="00100CD5" w:rsidRDefault="00100CD5" w:rsidP="00100CD5"/>
    <w:p w14:paraId="6C77EFE4" w14:textId="77777777" w:rsidR="00302724" w:rsidRDefault="00302724" w:rsidP="00302724">
      <w:pPr>
        <w:pStyle w:val="2"/>
        <w:rPr>
          <w:color w:val="000000" w:themeColor="text1"/>
        </w:rPr>
      </w:pPr>
      <w:bookmarkStart w:id="25" w:name="_Toc445467304"/>
      <w:r>
        <w:rPr>
          <w:rFonts w:hint="eastAsia"/>
          <w:color w:val="000000" w:themeColor="text1"/>
        </w:rPr>
        <w:t>隐私设置默认值应为全选</w:t>
      </w:r>
      <w:bookmarkEnd w:id="25"/>
    </w:p>
    <w:p w14:paraId="503AF257" w14:textId="77777777" w:rsidR="00302724" w:rsidRPr="00302724" w:rsidRDefault="00302724" w:rsidP="00302724">
      <w:pPr>
        <w:rPr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用户直接进入</w:t>
      </w:r>
      <w:r>
        <w:rPr>
          <w:rFonts w:hint="eastAsia"/>
          <w:color w:val="000000" w:themeColor="text1"/>
        </w:rPr>
        <w:t>隐私设置时</w:t>
      </w:r>
      <w:r>
        <w:rPr>
          <w:color w:val="000000" w:themeColor="text1"/>
        </w:rPr>
        <w:t>，该所有项</w:t>
      </w:r>
      <w:r>
        <w:rPr>
          <w:rFonts w:hint="eastAsia"/>
          <w:color w:val="000000" w:themeColor="text1"/>
        </w:rPr>
        <w:t>均为</w:t>
      </w:r>
      <w:r>
        <w:rPr>
          <w:color w:val="000000" w:themeColor="text1"/>
        </w:rPr>
        <w:t>未选中，在进入口碑后返回，可正常同步</w:t>
      </w:r>
    </w:p>
    <w:p w14:paraId="006FDED5" w14:textId="77777777" w:rsidR="00302724" w:rsidRPr="00302724" w:rsidRDefault="00302724" w:rsidP="003027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处理建议：默认全选</w:t>
      </w:r>
      <w:r>
        <w:rPr>
          <w:color w:val="000000" w:themeColor="text1"/>
        </w:rPr>
        <w:t>中</w:t>
      </w:r>
    </w:p>
    <w:p w14:paraId="5EC44215" w14:textId="77777777" w:rsidR="00302724" w:rsidRDefault="00302724" w:rsidP="00302724">
      <w:r>
        <w:rPr>
          <w:noProof/>
        </w:rPr>
        <w:lastRenderedPageBreak/>
        <w:drawing>
          <wp:inline distT="0" distB="0" distL="0" distR="0" wp14:anchorId="1EF13750" wp14:editId="26E3BD26">
            <wp:extent cx="5274310" cy="4469765"/>
            <wp:effectExtent l="0" t="0" r="2540" b="698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A9C" w14:textId="77777777" w:rsidR="00F40976" w:rsidRDefault="00F40976" w:rsidP="00F40976">
      <w:pPr>
        <w:pStyle w:val="1"/>
      </w:pPr>
      <w:bookmarkStart w:id="26" w:name="_Toc445467305"/>
      <w:r>
        <w:rPr>
          <w:rFonts w:hint="eastAsia"/>
        </w:rPr>
        <w:t>原页面</w:t>
      </w:r>
      <w:r>
        <w:t>账号</w:t>
      </w:r>
      <w:r>
        <w:rPr>
          <w:rFonts w:hint="eastAsia"/>
        </w:rPr>
        <w:t>模块</w:t>
      </w:r>
      <w:r>
        <w:t>相关优化</w:t>
      </w:r>
      <w:bookmarkEnd w:id="26"/>
    </w:p>
    <w:p w14:paraId="2ADB1270" w14:textId="77777777" w:rsidR="00F40976" w:rsidRPr="00A7564D" w:rsidRDefault="00F40976" w:rsidP="00F40976">
      <w:pPr>
        <w:pStyle w:val="2"/>
        <w:rPr>
          <w:color w:val="FF0000"/>
        </w:rPr>
      </w:pPr>
      <w:bookmarkStart w:id="27" w:name="_Toc445467306"/>
      <w:r w:rsidRPr="00A7564D">
        <w:rPr>
          <w:rFonts w:hint="eastAsia"/>
          <w:color w:val="FF0000"/>
        </w:rPr>
        <w:t>首页默认</w:t>
      </w:r>
      <w:r w:rsidRPr="00A7564D">
        <w:rPr>
          <w:color w:val="FF0000"/>
        </w:rPr>
        <w:t>头像</w:t>
      </w:r>
      <w:bookmarkEnd w:id="27"/>
    </w:p>
    <w:p w14:paraId="315F1C45" w14:textId="77777777" w:rsidR="00F40976" w:rsidRPr="00100CD5" w:rsidRDefault="00F40976" w:rsidP="00F40976">
      <w:pPr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页面</w:t>
      </w:r>
      <w:r w:rsidRPr="00100CD5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尚未更改</w:t>
      </w:r>
    </w:p>
    <w:p w14:paraId="28CC44C8" w14:textId="77777777" w:rsidR="00F40976" w:rsidRPr="00100CD5" w:rsidRDefault="00F40976" w:rsidP="00F40976">
      <w:pPr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需要优化</w:t>
      </w:r>
      <w:r>
        <w:rPr>
          <w:color w:val="000000" w:themeColor="text1"/>
        </w:rPr>
        <w:t>成默认头像</w:t>
      </w:r>
    </w:p>
    <w:p w14:paraId="3F776B99" w14:textId="77777777" w:rsidR="00F40976" w:rsidRPr="00100CD5" w:rsidRDefault="00F40976" w:rsidP="00F40976">
      <w:pPr>
        <w:rPr>
          <w:color w:val="000000" w:themeColor="text1"/>
        </w:rPr>
      </w:pPr>
    </w:p>
    <w:p w14:paraId="6367963C" w14:textId="77777777" w:rsidR="00F40976" w:rsidRDefault="00F40976" w:rsidP="00F40976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F5FF2" wp14:editId="5780C46B">
            <wp:extent cx="2876951" cy="111458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6AD8" w14:textId="77777777" w:rsidR="00F40976" w:rsidRDefault="00F40976" w:rsidP="00F40976"/>
    <w:p w14:paraId="233E9B4A" w14:textId="77777777" w:rsidR="00F40976" w:rsidRPr="00E97064" w:rsidRDefault="00F40976" w:rsidP="00F40976">
      <w:pPr>
        <w:pStyle w:val="2"/>
        <w:rPr>
          <w:color w:val="FF0000"/>
        </w:rPr>
      </w:pPr>
      <w:bookmarkStart w:id="28" w:name="_Toc445467307"/>
      <w:r w:rsidRPr="00E97064">
        <w:rPr>
          <w:rFonts w:hint="eastAsia"/>
          <w:color w:val="FF0000"/>
        </w:rPr>
        <w:lastRenderedPageBreak/>
        <w:t>个人中心</w:t>
      </w:r>
      <w:r w:rsidRPr="00E97064">
        <w:rPr>
          <w:color w:val="FF0000"/>
        </w:rPr>
        <w:t>头像优化</w:t>
      </w:r>
      <w:bookmarkEnd w:id="28"/>
    </w:p>
    <w:p w14:paraId="33D82FEA" w14:textId="77777777" w:rsidR="00F40976" w:rsidRDefault="00F40976" w:rsidP="00F40976">
      <w:pPr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处理建议：</w:t>
      </w:r>
    </w:p>
    <w:p w14:paraId="07B2E92C" w14:textId="77777777" w:rsidR="00F40976" w:rsidRPr="00100CD5" w:rsidRDefault="00F40976" w:rsidP="00F40976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增加</w:t>
      </w:r>
      <w:r w:rsidRPr="00100CD5">
        <w:rPr>
          <w:color w:val="000000" w:themeColor="text1"/>
        </w:rPr>
        <w:t>链接，点击头像进入“</w:t>
      </w:r>
      <w:r w:rsidRPr="00100CD5">
        <w:rPr>
          <w:rFonts w:hint="eastAsia"/>
          <w:color w:val="000000" w:themeColor="text1"/>
        </w:rPr>
        <w:t>个人</w:t>
      </w:r>
      <w:r w:rsidRPr="00100CD5">
        <w:rPr>
          <w:color w:val="000000" w:themeColor="text1"/>
        </w:rPr>
        <w:t>资料-头像照片”</w:t>
      </w:r>
    </w:p>
    <w:p w14:paraId="75A7E332" w14:textId="77777777" w:rsidR="00F40976" w:rsidRPr="00100CD5" w:rsidRDefault="00F40976" w:rsidP="00F40976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变为</w:t>
      </w:r>
      <w:r w:rsidRPr="00100CD5">
        <w:rPr>
          <w:color w:val="000000" w:themeColor="text1"/>
        </w:rPr>
        <w:t>新矩形照片样式</w:t>
      </w:r>
    </w:p>
    <w:p w14:paraId="44C3E76E" w14:textId="77777777" w:rsidR="00F40976" w:rsidRDefault="00F40976" w:rsidP="00F40976">
      <w:pPr>
        <w:rPr>
          <w:noProof/>
        </w:rPr>
      </w:pPr>
      <w:r>
        <w:rPr>
          <w:noProof/>
        </w:rPr>
        <w:drawing>
          <wp:inline distT="0" distB="0" distL="0" distR="0" wp14:anchorId="01FC204E" wp14:editId="4070053C">
            <wp:extent cx="5274310" cy="784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40F4" w14:textId="77777777" w:rsidR="00F40976" w:rsidRDefault="00F40976" w:rsidP="00F40976">
      <w:pPr>
        <w:rPr>
          <w:noProof/>
        </w:rPr>
      </w:pPr>
    </w:p>
    <w:p w14:paraId="47D289E3" w14:textId="77777777" w:rsidR="00F40976" w:rsidRDefault="00F40976" w:rsidP="00F40976">
      <w:pPr>
        <w:rPr>
          <w:noProof/>
        </w:rPr>
      </w:pPr>
    </w:p>
    <w:p w14:paraId="2A27FC05" w14:textId="2870694F" w:rsidR="00862A75" w:rsidRDefault="00F40976" w:rsidP="006762C7">
      <w:pPr>
        <w:pStyle w:val="1"/>
      </w:pPr>
      <w:bookmarkStart w:id="29" w:name="_Toc445467308"/>
      <w:r>
        <w:rPr>
          <w:rFonts w:hint="eastAsia"/>
        </w:rPr>
        <w:t>用户</w:t>
      </w:r>
      <w:r>
        <w:t>管理</w:t>
      </w:r>
      <w:bookmarkEnd w:id="29"/>
    </w:p>
    <w:p w14:paraId="4DBFA92D" w14:textId="77777777" w:rsidR="007B723C" w:rsidRPr="0074451E" w:rsidRDefault="007B723C" w:rsidP="007B723C">
      <w:pPr>
        <w:pStyle w:val="2"/>
        <w:rPr>
          <w:color w:val="FF0000"/>
        </w:rPr>
      </w:pPr>
      <w:bookmarkStart w:id="30" w:name="_Toc445467309"/>
      <w:r w:rsidRPr="0074451E">
        <w:rPr>
          <w:rFonts w:hint="eastAsia"/>
          <w:color w:val="FF0000"/>
        </w:rPr>
        <w:t>用户管理</w:t>
      </w:r>
      <w:r w:rsidRPr="0074451E">
        <w:rPr>
          <w:color w:val="FF0000"/>
        </w:rPr>
        <w:t>查看</w:t>
      </w:r>
      <w:r w:rsidRPr="0074451E">
        <w:rPr>
          <w:rFonts w:hint="eastAsia"/>
          <w:color w:val="FF0000"/>
        </w:rPr>
        <w:t>/修改</w:t>
      </w:r>
      <w:r w:rsidRPr="0074451E">
        <w:rPr>
          <w:color w:val="FF0000"/>
        </w:rPr>
        <w:t>弹窗</w:t>
      </w:r>
      <w:bookmarkEnd w:id="30"/>
    </w:p>
    <w:p w14:paraId="4CCA061A" w14:textId="77777777" w:rsidR="007B723C" w:rsidRPr="00100CD5" w:rsidRDefault="007B723C" w:rsidP="007B723C">
      <w:pPr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页面</w:t>
      </w:r>
      <w:r w:rsidRPr="00100CD5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用户查看/</w:t>
      </w:r>
      <w:proofErr w:type="gramStart"/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弹窗长度</w:t>
      </w:r>
      <w:proofErr w:type="gramEnd"/>
      <w:r>
        <w:rPr>
          <w:color w:val="000000" w:themeColor="text1"/>
        </w:rPr>
        <w:t>过长时，无法查看</w:t>
      </w:r>
      <w:r>
        <w:rPr>
          <w:rFonts w:hint="eastAsia"/>
          <w:color w:val="000000" w:themeColor="text1"/>
        </w:rPr>
        <w:t>下方</w:t>
      </w:r>
      <w:r>
        <w:rPr>
          <w:color w:val="000000" w:themeColor="text1"/>
        </w:rPr>
        <w:t>信息</w:t>
      </w:r>
    </w:p>
    <w:p w14:paraId="7D58FCB7" w14:textId="77777777" w:rsidR="007B723C" w:rsidRPr="00100CD5" w:rsidRDefault="007B723C" w:rsidP="007B723C">
      <w:pPr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需要增加垂直</w:t>
      </w:r>
      <w:r>
        <w:rPr>
          <w:color w:val="000000" w:themeColor="text1"/>
        </w:rPr>
        <w:t>滚动条</w:t>
      </w:r>
    </w:p>
    <w:p w14:paraId="59E4008D" w14:textId="77777777" w:rsidR="007B723C" w:rsidRPr="00100CD5" w:rsidRDefault="007B723C" w:rsidP="007B723C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F92518E" wp14:editId="3B4F81B0">
            <wp:extent cx="5274310" cy="5808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F5AB" w14:textId="77777777" w:rsidR="007B723C" w:rsidRDefault="007B723C" w:rsidP="007B723C">
      <w:r>
        <w:rPr>
          <w:noProof/>
        </w:rPr>
        <w:t xml:space="preserve"> </w:t>
      </w:r>
    </w:p>
    <w:p w14:paraId="68DE6FCB" w14:textId="77777777" w:rsidR="007B723C" w:rsidRDefault="007B723C" w:rsidP="007B723C"/>
    <w:p w14:paraId="3873B44F" w14:textId="77777777" w:rsidR="007B723C" w:rsidRDefault="007B723C" w:rsidP="007B723C">
      <w:pPr>
        <w:rPr>
          <w:noProof/>
        </w:rPr>
      </w:pPr>
    </w:p>
    <w:p w14:paraId="49D91450" w14:textId="77777777" w:rsidR="007B723C" w:rsidRDefault="007B723C" w:rsidP="007B723C">
      <w:pPr>
        <w:rPr>
          <w:noProof/>
        </w:rPr>
      </w:pPr>
    </w:p>
    <w:p w14:paraId="27ED2432" w14:textId="77777777" w:rsidR="007B723C" w:rsidRDefault="007B723C" w:rsidP="007B723C">
      <w:pPr>
        <w:widowControl/>
        <w:jc w:val="left"/>
      </w:pPr>
    </w:p>
    <w:p w14:paraId="5AFC0955" w14:textId="742F1341" w:rsidR="00312343" w:rsidRPr="00C11E40" w:rsidRDefault="00F40976" w:rsidP="00312343">
      <w:pPr>
        <w:pStyle w:val="2"/>
        <w:rPr>
          <w:color w:val="FF0000"/>
        </w:rPr>
      </w:pPr>
      <w:bookmarkStart w:id="31" w:name="_Toc445467310"/>
      <w:bookmarkStart w:id="32" w:name="_GoBack"/>
      <w:r w:rsidRPr="00C11E40">
        <w:rPr>
          <w:rFonts w:hint="eastAsia"/>
          <w:color w:val="FF0000"/>
        </w:rPr>
        <w:lastRenderedPageBreak/>
        <w:t>用户管理修改</w:t>
      </w:r>
      <w:r w:rsidRPr="00C11E40">
        <w:rPr>
          <w:color w:val="FF0000"/>
        </w:rPr>
        <w:t>弹窗</w:t>
      </w:r>
      <w:bookmarkEnd w:id="31"/>
    </w:p>
    <w:bookmarkEnd w:id="32"/>
    <w:p w14:paraId="11FEE097" w14:textId="0CD6AD6C" w:rsidR="00862A75" w:rsidRPr="00100CD5" w:rsidRDefault="00862A75" w:rsidP="00862A75">
      <w:pPr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页面</w:t>
      </w:r>
      <w:r w:rsidRPr="00100CD5">
        <w:rPr>
          <w:color w:val="000000" w:themeColor="text1"/>
        </w:rPr>
        <w:t>问题：</w:t>
      </w:r>
      <w:proofErr w:type="gramStart"/>
      <w:r w:rsidR="00A1598E">
        <w:rPr>
          <w:rFonts w:hint="eastAsia"/>
          <w:color w:val="000000" w:themeColor="text1"/>
        </w:rPr>
        <w:t>未</w:t>
      </w:r>
      <w:r w:rsidR="00A1598E">
        <w:rPr>
          <w:color w:val="000000" w:themeColor="text1"/>
        </w:rPr>
        <w:t>依据</w:t>
      </w:r>
      <w:proofErr w:type="gramEnd"/>
      <w:r w:rsidR="00A1598E">
        <w:rPr>
          <w:color w:val="000000" w:themeColor="text1"/>
        </w:rPr>
        <w:t>设计保留密码修改功能</w:t>
      </w:r>
    </w:p>
    <w:p w14:paraId="79FACB1B" w14:textId="55BB5193" w:rsidR="00100CD5" w:rsidRPr="00100CD5" w:rsidRDefault="00862A75" w:rsidP="00100CD5">
      <w:pPr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处理建议：</w:t>
      </w:r>
      <w:commentRangeStart w:id="33"/>
      <w:r w:rsidR="00A1598E">
        <w:rPr>
          <w:rFonts w:hint="eastAsia"/>
          <w:color w:val="000000" w:themeColor="text1"/>
        </w:rPr>
        <w:t>建议保留</w:t>
      </w:r>
      <w:r w:rsidR="00A1598E">
        <w:rPr>
          <w:color w:val="000000" w:themeColor="text1"/>
        </w:rPr>
        <w:t>管理员的修改密码功能</w:t>
      </w:r>
      <w:commentRangeEnd w:id="33"/>
      <w:r w:rsidR="00A1598E">
        <w:rPr>
          <w:rStyle w:val="a7"/>
        </w:rPr>
        <w:commentReference w:id="33"/>
      </w:r>
    </w:p>
    <w:p w14:paraId="254ECB3D" w14:textId="59D39646" w:rsidR="00100CD5" w:rsidRPr="00100CD5" w:rsidRDefault="007B723C" w:rsidP="00862A7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538EB86" wp14:editId="55430BB2">
            <wp:extent cx="5274310" cy="2954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A386" w14:textId="7B84CF51" w:rsidR="00862A75" w:rsidRDefault="00100CD5" w:rsidP="00862A75">
      <w:r>
        <w:rPr>
          <w:noProof/>
        </w:rPr>
        <w:t xml:space="preserve"> </w:t>
      </w:r>
    </w:p>
    <w:p w14:paraId="1DA926A5" w14:textId="77777777" w:rsidR="00312343" w:rsidRDefault="00312343" w:rsidP="00862A75"/>
    <w:p w14:paraId="70CF6E29" w14:textId="77777777" w:rsidR="00100CD5" w:rsidRDefault="00100CD5" w:rsidP="00905725">
      <w:pPr>
        <w:rPr>
          <w:noProof/>
        </w:rPr>
      </w:pPr>
    </w:p>
    <w:p w14:paraId="60C20C09" w14:textId="77777777" w:rsidR="00100CD5" w:rsidRDefault="00100CD5" w:rsidP="00905725">
      <w:pPr>
        <w:rPr>
          <w:noProof/>
        </w:rPr>
      </w:pPr>
    </w:p>
    <w:p w14:paraId="0F5499E7" w14:textId="77777777" w:rsidR="00044548" w:rsidRDefault="00044548">
      <w:pPr>
        <w:widowControl/>
        <w:jc w:val="left"/>
      </w:pPr>
    </w:p>
    <w:sectPr w:rsidR="00044548" w:rsidSect="00B6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cn" w:date="2016-03-11T10:18:00Z" w:initials="cn">
    <w:p w14:paraId="55621CCA" w14:textId="77777777" w:rsidR="008D2E60" w:rsidRDefault="008D2E6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保留</w:t>
      </w:r>
      <w:r>
        <w:t>争议，</w:t>
      </w:r>
      <w:r>
        <w:rPr>
          <w:rFonts w:hint="eastAsia"/>
        </w:rPr>
        <w:t>考虑</w:t>
      </w:r>
      <w:r>
        <w:t>到邮件延迟，</w:t>
      </w:r>
    </w:p>
    <w:p w14:paraId="2FF743A8" w14:textId="77777777" w:rsidR="008D2E60" w:rsidRDefault="008D2E60">
      <w:pPr>
        <w:pStyle w:val="a8"/>
      </w:pPr>
      <w:r>
        <w:rPr>
          <w:rFonts w:hint="eastAsia"/>
        </w:rPr>
        <w:t>手机</w:t>
      </w:r>
      <w:r>
        <w:t>验证</w:t>
      </w:r>
      <w:proofErr w:type="gramStart"/>
      <w:r>
        <w:t>码建议</w:t>
      </w:r>
      <w:proofErr w:type="gramEnd"/>
      <w:r>
        <w:t>在</w:t>
      </w:r>
      <w:r>
        <w:rPr>
          <w:rFonts w:hint="eastAsia"/>
        </w:rPr>
        <w:t>10</w:t>
      </w:r>
      <w:r>
        <w:t>-30</w:t>
      </w:r>
      <w:r>
        <w:rPr>
          <w:rFonts w:hint="eastAsia"/>
        </w:rPr>
        <w:t>分钟</w:t>
      </w:r>
    </w:p>
    <w:p w14:paraId="3BEB4871" w14:textId="77777777" w:rsidR="008D2E60" w:rsidRDefault="008D2E60">
      <w:pPr>
        <w:pStyle w:val="a8"/>
      </w:pPr>
      <w:r>
        <w:rPr>
          <w:rFonts w:hint="eastAsia"/>
        </w:rPr>
        <w:t>邮件</w:t>
      </w:r>
      <w:r>
        <w:t>验证</w:t>
      </w:r>
      <w:proofErr w:type="gramStart"/>
      <w:r>
        <w:t>码建议</w:t>
      </w:r>
      <w:proofErr w:type="gramEnd"/>
      <w:r>
        <w:t>在</w:t>
      </w:r>
      <w:r>
        <w:rPr>
          <w:rFonts w:hint="eastAsia"/>
        </w:rPr>
        <w:t>20</w:t>
      </w:r>
      <w:r>
        <w:t>-60</w:t>
      </w:r>
      <w:r>
        <w:rPr>
          <w:rFonts w:hint="eastAsia"/>
        </w:rPr>
        <w:t>分钟</w:t>
      </w:r>
      <w:r>
        <w:t>。</w:t>
      </w:r>
    </w:p>
    <w:p w14:paraId="4C46EAAC" w14:textId="77777777" w:rsidR="008D2E60" w:rsidRPr="008D2E60" w:rsidRDefault="008D2E60">
      <w:pPr>
        <w:pStyle w:val="a8"/>
      </w:pPr>
      <w:r>
        <w:rPr>
          <w:rFonts w:hint="eastAsia"/>
        </w:rPr>
        <w:t>综合建议</w:t>
      </w:r>
      <w:r>
        <w:t>统一为</w:t>
      </w:r>
      <w:r>
        <w:rPr>
          <w:rFonts w:hint="eastAsia"/>
        </w:rPr>
        <w:t>30分钟</w:t>
      </w:r>
      <w:r>
        <w:t>逾期</w:t>
      </w:r>
    </w:p>
  </w:comment>
  <w:comment w:id="8" w:author="cn" w:date="2016-03-11T10:26:00Z" w:initials="cn">
    <w:p w14:paraId="57A5973C" w14:textId="77777777" w:rsidR="008D2E60" w:rsidRDefault="008D2E60" w:rsidP="008D2E60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>保留</w:t>
      </w:r>
      <w:r>
        <w:t>争议，</w:t>
      </w:r>
    </w:p>
    <w:p w14:paraId="06A7AEF8" w14:textId="77777777" w:rsidR="008D2E60" w:rsidRDefault="008D2E60" w:rsidP="008D2E60">
      <w:pPr>
        <w:pStyle w:val="a8"/>
      </w:pPr>
      <w:r>
        <w:rPr>
          <w:rFonts w:hint="eastAsia"/>
        </w:rPr>
        <w:t>考虑</w:t>
      </w:r>
      <w:r>
        <w:t>可能有机构名称包含数字、空格</w:t>
      </w:r>
      <w:r>
        <w:rPr>
          <w:rFonts w:hint="eastAsia"/>
        </w:rPr>
        <w:t>及</w:t>
      </w:r>
      <w:r>
        <w:t>特殊字符</w:t>
      </w:r>
      <w:r>
        <w:rPr>
          <w:rFonts w:hint="eastAsia"/>
        </w:rPr>
        <w:t>，</w:t>
      </w:r>
      <w:r>
        <w:t>建议参考</w:t>
      </w:r>
      <w:proofErr w:type="spellStart"/>
      <w:r>
        <w:t>prd</w:t>
      </w:r>
      <w:proofErr w:type="spellEnd"/>
      <w:r>
        <w:t>只限制长度</w:t>
      </w:r>
    </w:p>
    <w:p w14:paraId="69F00F39" w14:textId="77777777" w:rsidR="008D2E60" w:rsidRPr="008D2E60" w:rsidRDefault="008D2E60" w:rsidP="008D2E60">
      <w:pPr>
        <w:pStyle w:val="a8"/>
      </w:pPr>
      <w:r>
        <w:t>例如</w:t>
      </w:r>
      <w:r>
        <w:rPr>
          <w:rFonts w:hint="eastAsia"/>
        </w:rPr>
        <w:t xml:space="preserve"> </w:t>
      </w:r>
    </w:p>
    <w:p w14:paraId="3984E136" w14:textId="77777777" w:rsidR="008D2E60" w:rsidRPr="008D2E60" w:rsidRDefault="008D2E60">
      <w:pPr>
        <w:pStyle w:val="a8"/>
      </w:pPr>
      <w:r w:rsidRPr="008D2E60">
        <w:rPr>
          <w:rFonts w:hint="eastAsia"/>
        </w:rPr>
        <w:t>朔州</w:t>
      </w:r>
      <w:proofErr w:type="gramStart"/>
      <w:r w:rsidRPr="008D2E60">
        <w:rPr>
          <w:rFonts w:hint="eastAsia"/>
        </w:rPr>
        <w:t>市理想</w:t>
      </w:r>
      <w:proofErr w:type="gramEnd"/>
      <w:r w:rsidRPr="008D2E60">
        <w:t>1+1幼儿园</w:t>
      </w:r>
      <w:r>
        <w:rPr>
          <w:rFonts w:hint="eastAsia"/>
        </w:rPr>
        <w:t>(可去</w:t>
      </w:r>
      <w:r>
        <w:t>百度搜索</w:t>
      </w:r>
      <w:r>
        <w:rPr>
          <w:rFonts w:hint="eastAsia"/>
        </w:rPr>
        <w:t>)</w:t>
      </w:r>
    </w:p>
  </w:comment>
  <w:comment w:id="33" w:author="cn" w:date="2016-03-11T13:38:00Z" w:initials="cn">
    <w:p w14:paraId="22C7C8E6" w14:textId="2782C829" w:rsidR="00A1598E" w:rsidRDefault="00A1598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此处可</w:t>
      </w:r>
      <w:r>
        <w:t>商议，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46EAAC" w15:done="0"/>
  <w15:commentEx w15:paraId="3984E136" w15:done="0"/>
  <w15:commentEx w15:paraId="22C7C8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7AA59" w14:textId="77777777" w:rsidR="00002F02" w:rsidRDefault="00002F02" w:rsidP="00CF110E">
      <w:r>
        <w:separator/>
      </w:r>
    </w:p>
  </w:endnote>
  <w:endnote w:type="continuationSeparator" w:id="0">
    <w:p w14:paraId="58A32847" w14:textId="77777777" w:rsidR="00002F02" w:rsidRDefault="00002F02" w:rsidP="00CF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D6F3C" w14:textId="77777777" w:rsidR="00002F02" w:rsidRDefault="00002F02" w:rsidP="00CF110E">
      <w:r>
        <w:separator/>
      </w:r>
    </w:p>
  </w:footnote>
  <w:footnote w:type="continuationSeparator" w:id="0">
    <w:p w14:paraId="34CB3E81" w14:textId="77777777" w:rsidR="00002F02" w:rsidRDefault="00002F02" w:rsidP="00CF1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63E"/>
    <w:multiLevelType w:val="hybridMultilevel"/>
    <w:tmpl w:val="8C10B1EA"/>
    <w:lvl w:ilvl="0" w:tplc="5B5EA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77362"/>
    <w:multiLevelType w:val="hybridMultilevel"/>
    <w:tmpl w:val="A9DE1EBA"/>
    <w:lvl w:ilvl="0" w:tplc="20CC7DA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825A3"/>
    <w:multiLevelType w:val="hybridMultilevel"/>
    <w:tmpl w:val="BF5E0F04"/>
    <w:lvl w:ilvl="0" w:tplc="7C2061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D9592F"/>
    <w:multiLevelType w:val="hybridMultilevel"/>
    <w:tmpl w:val="337A49C2"/>
    <w:lvl w:ilvl="0" w:tplc="B852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5155C2"/>
    <w:multiLevelType w:val="hybridMultilevel"/>
    <w:tmpl w:val="38D46D14"/>
    <w:lvl w:ilvl="0" w:tplc="EF62371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041537"/>
    <w:multiLevelType w:val="hybridMultilevel"/>
    <w:tmpl w:val="743EEC90"/>
    <w:lvl w:ilvl="0" w:tplc="36DC1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BA3AF0"/>
    <w:multiLevelType w:val="hybridMultilevel"/>
    <w:tmpl w:val="337A49C2"/>
    <w:lvl w:ilvl="0" w:tplc="B852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B9261B"/>
    <w:multiLevelType w:val="hybridMultilevel"/>
    <w:tmpl w:val="8BC80C0E"/>
    <w:lvl w:ilvl="0" w:tplc="C7B0342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n">
    <w15:presenceInfo w15:providerId="None" w15:userId="c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7E"/>
    <w:rsid w:val="00002F02"/>
    <w:rsid w:val="00010191"/>
    <w:rsid w:val="00044548"/>
    <w:rsid w:val="00053829"/>
    <w:rsid w:val="000F113A"/>
    <w:rsid w:val="00100CD5"/>
    <w:rsid w:val="001431D0"/>
    <w:rsid w:val="001464A7"/>
    <w:rsid w:val="00162C8C"/>
    <w:rsid w:val="00170CBF"/>
    <w:rsid w:val="001F07ED"/>
    <w:rsid w:val="002314FA"/>
    <w:rsid w:val="00273DB4"/>
    <w:rsid w:val="00273FD6"/>
    <w:rsid w:val="002F5714"/>
    <w:rsid w:val="002F717E"/>
    <w:rsid w:val="00302724"/>
    <w:rsid w:val="00312343"/>
    <w:rsid w:val="003404B5"/>
    <w:rsid w:val="003F36A9"/>
    <w:rsid w:val="0046231E"/>
    <w:rsid w:val="004868F7"/>
    <w:rsid w:val="00572C58"/>
    <w:rsid w:val="005B41C3"/>
    <w:rsid w:val="006762C7"/>
    <w:rsid w:val="00715EF7"/>
    <w:rsid w:val="0074166B"/>
    <w:rsid w:val="0074451E"/>
    <w:rsid w:val="00784F7E"/>
    <w:rsid w:val="007B06A5"/>
    <w:rsid w:val="007B723C"/>
    <w:rsid w:val="00825847"/>
    <w:rsid w:val="00862A75"/>
    <w:rsid w:val="008A070E"/>
    <w:rsid w:val="008D2E60"/>
    <w:rsid w:val="008F0934"/>
    <w:rsid w:val="008F2241"/>
    <w:rsid w:val="00905725"/>
    <w:rsid w:val="00913761"/>
    <w:rsid w:val="00954615"/>
    <w:rsid w:val="00957B38"/>
    <w:rsid w:val="009946B6"/>
    <w:rsid w:val="00994EBA"/>
    <w:rsid w:val="009A317C"/>
    <w:rsid w:val="009B100F"/>
    <w:rsid w:val="00A040A7"/>
    <w:rsid w:val="00A1598E"/>
    <w:rsid w:val="00A40AA4"/>
    <w:rsid w:val="00A47996"/>
    <w:rsid w:val="00A5716D"/>
    <w:rsid w:val="00A7564D"/>
    <w:rsid w:val="00A90464"/>
    <w:rsid w:val="00B02250"/>
    <w:rsid w:val="00B67CCA"/>
    <w:rsid w:val="00B968CA"/>
    <w:rsid w:val="00BE5E93"/>
    <w:rsid w:val="00C11E40"/>
    <w:rsid w:val="00C22A03"/>
    <w:rsid w:val="00CB4CAA"/>
    <w:rsid w:val="00CD0E54"/>
    <w:rsid w:val="00CF110E"/>
    <w:rsid w:val="00D246B8"/>
    <w:rsid w:val="00D40E3F"/>
    <w:rsid w:val="00D97AB4"/>
    <w:rsid w:val="00DE4930"/>
    <w:rsid w:val="00E97064"/>
    <w:rsid w:val="00EC4AF2"/>
    <w:rsid w:val="00EC76AE"/>
    <w:rsid w:val="00ED0E0F"/>
    <w:rsid w:val="00F203AC"/>
    <w:rsid w:val="00F40976"/>
    <w:rsid w:val="00F44D41"/>
    <w:rsid w:val="00F543A1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8F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2C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2C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1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62C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762C7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4">
    <w:name w:val="Hyperlink"/>
    <w:basedOn w:val="a0"/>
    <w:uiPriority w:val="99"/>
    <w:unhideWhenUsed/>
    <w:rsid w:val="002F717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5E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5EF7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715EF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715EF7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B4CA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4CAA"/>
  </w:style>
  <w:style w:type="paragraph" w:styleId="20">
    <w:name w:val="toc 2"/>
    <w:basedOn w:val="a"/>
    <w:next w:val="a"/>
    <w:autoRedefine/>
    <w:uiPriority w:val="39"/>
    <w:unhideWhenUsed/>
    <w:rsid w:val="00CB4CAA"/>
    <w:pPr>
      <w:ind w:leftChars="200" w:left="420"/>
    </w:pPr>
  </w:style>
  <w:style w:type="character" w:styleId="a7">
    <w:name w:val="annotation reference"/>
    <w:basedOn w:val="a0"/>
    <w:uiPriority w:val="99"/>
    <w:semiHidden/>
    <w:unhideWhenUsed/>
    <w:rsid w:val="008D2E60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8D2E60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8D2E6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D2E6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D2E60"/>
    <w:rPr>
      <w:b/>
      <w:bCs/>
    </w:rPr>
  </w:style>
  <w:style w:type="paragraph" w:styleId="aa">
    <w:name w:val="header"/>
    <w:basedOn w:val="a"/>
    <w:link w:val="Char3"/>
    <w:uiPriority w:val="99"/>
    <w:unhideWhenUsed/>
    <w:rsid w:val="00CF1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CF110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CF1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CF11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2C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2C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1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62C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762C7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4">
    <w:name w:val="Hyperlink"/>
    <w:basedOn w:val="a0"/>
    <w:uiPriority w:val="99"/>
    <w:unhideWhenUsed/>
    <w:rsid w:val="002F717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5E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5EF7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715EF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715EF7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B4CA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4CAA"/>
  </w:style>
  <w:style w:type="paragraph" w:styleId="20">
    <w:name w:val="toc 2"/>
    <w:basedOn w:val="a"/>
    <w:next w:val="a"/>
    <w:autoRedefine/>
    <w:uiPriority w:val="39"/>
    <w:unhideWhenUsed/>
    <w:rsid w:val="00CB4CAA"/>
    <w:pPr>
      <w:ind w:leftChars="200" w:left="420"/>
    </w:pPr>
  </w:style>
  <w:style w:type="character" w:styleId="a7">
    <w:name w:val="annotation reference"/>
    <w:basedOn w:val="a0"/>
    <w:uiPriority w:val="99"/>
    <w:semiHidden/>
    <w:unhideWhenUsed/>
    <w:rsid w:val="008D2E60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8D2E60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8D2E6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D2E6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D2E60"/>
    <w:rPr>
      <w:b/>
      <w:bCs/>
    </w:rPr>
  </w:style>
  <w:style w:type="paragraph" w:styleId="aa">
    <w:name w:val="header"/>
    <w:basedOn w:val="a"/>
    <w:link w:val="Char3"/>
    <w:uiPriority w:val="99"/>
    <w:unhideWhenUsed/>
    <w:rsid w:val="00CF1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CF110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CF1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CF1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192.168.0.252:8001/zhxy-easy-web/admin/index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://192.168.0.252:8001/zhxy-easy-web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03431-FAA1-4B28-A9F7-55206825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lenovo</cp:lastModifiedBy>
  <cp:revision>18</cp:revision>
  <dcterms:created xsi:type="dcterms:W3CDTF">2016-02-02T12:33:00Z</dcterms:created>
  <dcterms:modified xsi:type="dcterms:W3CDTF">2016-03-11T08:00:00Z</dcterms:modified>
</cp:coreProperties>
</file>