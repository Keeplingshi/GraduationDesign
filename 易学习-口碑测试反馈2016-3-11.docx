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572E1" w14:textId="77777777" w:rsidR="00572C58" w:rsidRDefault="00572C58" w:rsidP="00572C58"/>
    <w:p w14:paraId="4A74F3EF" w14:textId="77777777" w:rsidR="00CB4CAA" w:rsidRDefault="00CB4CAA" w:rsidP="00572C58"/>
    <w:p w14:paraId="03BEFBA2" w14:textId="77777777" w:rsidR="00CB4CAA" w:rsidRDefault="00CB4CAA" w:rsidP="00572C58"/>
    <w:p w14:paraId="50C8273B" w14:textId="77777777" w:rsidR="00CB4CAA" w:rsidRDefault="00CB4CAA" w:rsidP="00572C58"/>
    <w:p w14:paraId="2995D0CF" w14:textId="77777777" w:rsidR="00CB4CAA" w:rsidRDefault="00CB4CAA" w:rsidP="00572C58"/>
    <w:p w14:paraId="73786EE3" w14:textId="77777777" w:rsidR="00CB4CAA" w:rsidRDefault="00CB4CAA" w:rsidP="00572C58"/>
    <w:p w14:paraId="6E42E490" w14:textId="77777777" w:rsidR="00CB4CAA" w:rsidRDefault="00CB4CAA" w:rsidP="00572C58"/>
    <w:p w14:paraId="174749F2" w14:textId="77777777" w:rsidR="00CB4CAA" w:rsidRDefault="00CB4CAA" w:rsidP="00572C58"/>
    <w:p w14:paraId="24EC9678" w14:textId="77777777" w:rsidR="00CB4CAA" w:rsidRDefault="00CB4CAA" w:rsidP="00572C58"/>
    <w:p w14:paraId="23552CFF" w14:textId="77777777" w:rsidR="00CB4CAA" w:rsidRDefault="00CB4CAA" w:rsidP="00572C58"/>
    <w:p w14:paraId="15ABFD58" w14:textId="77777777" w:rsidR="00CB4CAA" w:rsidRDefault="00CB4CAA" w:rsidP="00572C58"/>
    <w:p w14:paraId="0222D01F" w14:textId="77777777" w:rsidR="00CB4CAA" w:rsidRPr="009A317C" w:rsidRDefault="009A317C" w:rsidP="009A317C">
      <w:pPr>
        <w:jc w:val="center"/>
        <w:rPr>
          <w:sz w:val="44"/>
        </w:rPr>
      </w:pPr>
      <w:r w:rsidRPr="009A317C">
        <w:rPr>
          <w:rFonts w:hint="eastAsia"/>
          <w:sz w:val="44"/>
        </w:rPr>
        <w:t>易学习</w:t>
      </w:r>
      <w:r w:rsidRPr="009A317C">
        <w:rPr>
          <w:sz w:val="44"/>
        </w:rPr>
        <w:t>口碑测试反馈</w:t>
      </w:r>
    </w:p>
    <w:p w14:paraId="0C96DCC1" w14:textId="77777777" w:rsidR="00CB4CAA" w:rsidRDefault="00CB4CAA" w:rsidP="00572C58"/>
    <w:p w14:paraId="129F8108" w14:textId="77777777" w:rsidR="00CB4CAA" w:rsidRDefault="00CB4CAA" w:rsidP="00572C58"/>
    <w:p w14:paraId="0C25BAC2" w14:textId="77777777" w:rsidR="00CB4CAA" w:rsidRDefault="00CB4CAA" w:rsidP="00572C58"/>
    <w:p w14:paraId="1E7A6B2C" w14:textId="77777777" w:rsidR="00CB4CAA" w:rsidRDefault="00CB4CAA" w:rsidP="00572C58"/>
    <w:p w14:paraId="596E4C24" w14:textId="77777777" w:rsidR="00CB4CAA" w:rsidRDefault="00CB4CAA" w:rsidP="00572C58"/>
    <w:p w14:paraId="776BD867" w14:textId="77777777" w:rsidR="00CB4CAA" w:rsidRDefault="00CB4CAA" w:rsidP="00572C58"/>
    <w:p w14:paraId="7F59EF56" w14:textId="77777777" w:rsidR="00CB4CAA" w:rsidRDefault="00CB4CAA" w:rsidP="00572C58"/>
    <w:p w14:paraId="383FA343" w14:textId="77777777" w:rsidR="00CB4CAA" w:rsidRDefault="00CB4CAA" w:rsidP="00572C58"/>
    <w:p w14:paraId="7C672644" w14:textId="77777777" w:rsidR="00CB4CAA" w:rsidRPr="00344632" w:rsidRDefault="00CB4CAA" w:rsidP="00CB4CAA">
      <w:pPr>
        <w:jc w:val="center"/>
        <w:rPr>
          <w:b/>
          <w:sz w:val="28"/>
          <w:szCs w:val="28"/>
        </w:rPr>
      </w:pPr>
      <w:bookmarkStart w:id="0" w:name="_Toc267239415"/>
      <w:bookmarkStart w:id="1" w:name="_Toc269057853"/>
      <w:r w:rsidRPr="00344632">
        <w:rPr>
          <w:rFonts w:hint="eastAsia"/>
          <w:b/>
          <w:sz w:val="28"/>
          <w:szCs w:val="28"/>
        </w:rPr>
        <w:t>修订</w:t>
      </w:r>
      <w:bookmarkEnd w:id="0"/>
      <w:bookmarkEnd w:id="1"/>
      <w:r w:rsidR="009A317C">
        <w:rPr>
          <w:rFonts w:hint="eastAsia"/>
          <w:b/>
          <w:sz w:val="28"/>
          <w:szCs w:val="28"/>
        </w:rPr>
        <w:t>控制</w:t>
      </w:r>
    </w:p>
    <w:p w14:paraId="1C33F23F" w14:textId="77777777" w:rsidR="00CB4CAA" w:rsidRPr="000944E9" w:rsidRDefault="00CB4CAA" w:rsidP="00CB4CAA">
      <w:pPr>
        <w:rPr>
          <w:i/>
          <w:color w:val="BFBFBF"/>
          <w:sz w:val="18"/>
          <w:szCs w:val="18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5954"/>
        <w:gridCol w:w="992"/>
        <w:gridCol w:w="851"/>
      </w:tblGrid>
      <w:tr w:rsidR="00CB4CAA" w:rsidRPr="000944E9" w14:paraId="1420D557" w14:textId="77777777" w:rsidTr="00CB4CAA">
        <w:tc>
          <w:tcPr>
            <w:tcW w:w="1667" w:type="dxa"/>
            <w:shd w:val="clear" w:color="auto" w:fill="D9D9D9"/>
          </w:tcPr>
          <w:p w14:paraId="0FE111F6" w14:textId="77777777" w:rsidR="00CB4CAA" w:rsidRPr="000944E9" w:rsidRDefault="00CB4CAA" w:rsidP="00CB4CAA">
            <w:pPr>
              <w:rPr>
                <w:sz w:val="18"/>
                <w:szCs w:val="18"/>
              </w:rPr>
            </w:pPr>
            <w:r w:rsidRPr="000944E9">
              <w:rPr>
                <w:rFonts w:hint="eastAsia"/>
                <w:sz w:val="18"/>
                <w:szCs w:val="18"/>
              </w:rPr>
              <w:t>修订章节</w:t>
            </w:r>
          </w:p>
        </w:tc>
        <w:tc>
          <w:tcPr>
            <w:tcW w:w="5954" w:type="dxa"/>
            <w:shd w:val="clear" w:color="auto" w:fill="D9D9D9"/>
          </w:tcPr>
          <w:p w14:paraId="487AD140" w14:textId="77777777" w:rsidR="00CB4CAA" w:rsidRPr="000944E9" w:rsidRDefault="00CB4CAA" w:rsidP="00CB4CA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修订原因</w:t>
            </w:r>
          </w:p>
        </w:tc>
        <w:tc>
          <w:tcPr>
            <w:tcW w:w="992" w:type="dxa"/>
            <w:shd w:val="clear" w:color="auto" w:fill="D9D9D9"/>
          </w:tcPr>
          <w:p w14:paraId="2ABA57A6" w14:textId="77777777" w:rsidR="00CB4CAA" w:rsidRPr="000944E9" w:rsidRDefault="00CB4CAA" w:rsidP="00CB4CAA">
            <w:pPr>
              <w:rPr>
                <w:sz w:val="18"/>
                <w:szCs w:val="18"/>
              </w:rPr>
            </w:pPr>
            <w:r w:rsidRPr="000944E9">
              <w:rPr>
                <w:rFonts w:hint="eastAsia"/>
                <w:sz w:val="18"/>
                <w:szCs w:val="18"/>
              </w:rPr>
              <w:t>修订日期</w:t>
            </w:r>
          </w:p>
        </w:tc>
        <w:tc>
          <w:tcPr>
            <w:tcW w:w="851" w:type="dxa"/>
            <w:shd w:val="clear" w:color="auto" w:fill="D9D9D9"/>
          </w:tcPr>
          <w:p w14:paraId="49C13526" w14:textId="77777777" w:rsidR="00CB4CAA" w:rsidRPr="000944E9" w:rsidRDefault="00CB4CAA" w:rsidP="00CB4CAA">
            <w:pPr>
              <w:rPr>
                <w:sz w:val="18"/>
                <w:szCs w:val="18"/>
              </w:rPr>
            </w:pPr>
            <w:r w:rsidRPr="000944E9">
              <w:rPr>
                <w:rFonts w:hint="eastAsia"/>
                <w:sz w:val="18"/>
                <w:szCs w:val="18"/>
              </w:rPr>
              <w:t>修改人</w:t>
            </w:r>
          </w:p>
        </w:tc>
      </w:tr>
      <w:tr w:rsidR="00CB4CAA" w:rsidRPr="000944E9" w14:paraId="617EE6E7" w14:textId="77777777" w:rsidTr="00CB4CAA">
        <w:tc>
          <w:tcPr>
            <w:tcW w:w="1667" w:type="dxa"/>
            <w:shd w:val="clear" w:color="auto" w:fill="auto"/>
          </w:tcPr>
          <w:p w14:paraId="4AA5189C" w14:textId="77777777" w:rsidR="00CB4CAA" w:rsidRPr="000944E9" w:rsidRDefault="00CB4CAA" w:rsidP="00CB4CA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</w:p>
        </w:tc>
        <w:tc>
          <w:tcPr>
            <w:tcW w:w="5954" w:type="dxa"/>
            <w:shd w:val="clear" w:color="auto" w:fill="auto"/>
          </w:tcPr>
          <w:p w14:paraId="3AAE06BE" w14:textId="77777777" w:rsidR="00CB4CAA" w:rsidRPr="000944E9" w:rsidRDefault="00CB4CAA" w:rsidP="00CB4CAA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</w:tcPr>
          <w:p w14:paraId="41457A58" w14:textId="77777777" w:rsidR="00CB4CAA" w:rsidRPr="000944E9" w:rsidRDefault="00CB4CAA" w:rsidP="00CB4CA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2016-1-27</w:t>
            </w:r>
          </w:p>
        </w:tc>
        <w:tc>
          <w:tcPr>
            <w:tcW w:w="851" w:type="dxa"/>
            <w:shd w:val="clear" w:color="auto" w:fill="auto"/>
          </w:tcPr>
          <w:p w14:paraId="21735B36" w14:textId="77777777" w:rsidR="00CB4CAA" w:rsidRPr="000944E9" w:rsidRDefault="00CB4CAA" w:rsidP="00CB4CAA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陈诺</w:t>
            </w:r>
            <w:proofErr w:type="gramEnd"/>
          </w:p>
        </w:tc>
      </w:tr>
      <w:tr w:rsidR="00CB4CAA" w:rsidRPr="000944E9" w14:paraId="78942E5F" w14:textId="77777777" w:rsidTr="00CB4CAA">
        <w:tc>
          <w:tcPr>
            <w:tcW w:w="1667" w:type="dxa"/>
            <w:shd w:val="clear" w:color="auto" w:fill="auto"/>
          </w:tcPr>
          <w:p w14:paraId="5C6D2646" w14:textId="77777777" w:rsidR="00CB4CAA" w:rsidRPr="00EC3EDA" w:rsidRDefault="00CB4CAA" w:rsidP="00CB4CA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</w:t>
            </w:r>
          </w:p>
        </w:tc>
        <w:tc>
          <w:tcPr>
            <w:tcW w:w="5954" w:type="dxa"/>
            <w:shd w:val="clear" w:color="auto" w:fill="auto"/>
          </w:tcPr>
          <w:p w14:paraId="62623D05" w14:textId="77777777" w:rsidR="00CB4CAA" w:rsidRDefault="007B06A5" w:rsidP="00A040A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标注</w:t>
            </w:r>
            <w:r>
              <w:rPr>
                <w:sz w:val="18"/>
                <w:szCs w:val="18"/>
              </w:rPr>
              <w:t>已完成的</w:t>
            </w:r>
            <w:r>
              <w:rPr>
                <w:rFonts w:hint="eastAsia"/>
                <w:sz w:val="18"/>
                <w:szCs w:val="18"/>
              </w:rPr>
              <w:t>2</w:t>
            </w:r>
            <w:r w:rsidR="00A040A7"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项</w:t>
            </w:r>
            <w:r>
              <w:rPr>
                <w:sz w:val="18"/>
                <w:szCs w:val="18"/>
              </w:rPr>
              <w:t>问题，</w:t>
            </w:r>
            <w:r w:rsidR="00CB4CAA">
              <w:rPr>
                <w:rFonts w:hint="eastAsia"/>
                <w:sz w:val="18"/>
                <w:szCs w:val="18"/>
              </w:rPr>
              <w:t>新增</w:t>
            </w:r>
            <w:r w:rsidR="009A317C" w:rsidRPr="007B06A5">
              <w:rPr>
                <w:rFonts w:hint="eastAsia"/>
                <w:sz w:val="18"/>
                <w:szCs w:val="18"/>
              </w:rPr>
              <w:t>3</w:t>
            </w:r>
            <w:r w:rsidR="009A317C" w:rsidRPr="007B06A5">
              <w:rPr>
                <w:sz w:val="18"/>
                <w:szCs w:val="18"/>
              </w:rPr>
              <w:t>0~45</w:t>
            </w:r>
            <w:r w:rsidR="009A317C" w:rsidRPr="007B06A5">
              <w:rPr>
                <w:rFonts w:hint="eastAsia"/>
                <w:sz w:val="18"/>
                <w:szCs w:val="18"/>
              </w:rPr>
              <w:t>问题</w:t>
            </w:r>
          </w:p>
        </w:tc>
        <w:tc>
          <w:tcPr>
            <w:tcW w:w="992" w:type="dxa"/>
            <w:shd w:val="clear" w:color="auto" w:fill="auto"/>
          </w:tcPr>
          <w:p w14:paraId="6DCBD0BD" w14:textId="77777777" w:rsidR="00CB4CAA" w:rsidRPr="000944E9" w:rsidRDefault="00CB4CAA" w:rsidP="00CB4CA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2016-2-2</w:t>
            </w:r>
          </w:p>
        </w:tc>
        <w:tc>
          <w:tcPr>
            <w:tcW w:w="851" w:type="dxa"/>
            <w:shd w:val="clear" w:color="auto" w:fill="auto"/>
          </w:tcPr>
          <w:p w14:paraId="3F13E064" w14:textId="77777777" w:rsidR="00CB4CAA" w:rsidRPr="000944E9" w:rsidRDefault="00CB4CAA" w:rsidP="00CB4CAA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陈诺</w:t>
            </w:r>
            <w:proofErr w:type="gramEnd"/>
          </w:p>
        </w:tc>
      </w:tr>
    </w:tbl>
    <w:p w14:paraId="67C3EEBE" w14:textId="77777777" w:rsidR="00CB4CAA" w:rsidRPr="00CB4CAA" w:rsidRDefault="00CB4CAA" w:rsidP="00572C58"/>
    <w:p w14:paraId="62AACF28" w14:textId="77777777" w:rsidR="00CB4CAA" w:rsidRDefault="00CB4CAA" w:rsidP="00572C58"/>
    <w:p w14:paraId="4DDA0D18" w14:textId="77777777" w:rsidR="00CB4CAA" w:rsidRDefault="00CB4CAA" w:rsidP="00572C58"/>
    <w:p w14:paraId="41352A36" w14:textId="77777777" w:rsidR="00CB4CAA" w:rsidRDefault="00CB4CAA" w:rsidP="00572C58"/>
    <w:p w14:paraId="2FA120F3" w14:textId="77777777" w:rsidR="00CB4CAA" w:rsidRDefault="00CB4CAA" w:rsidP="00572C58"/>
    <w:p w14:paraId="5379E11E" w14:textId="77777777" w:rsidR="009A317C" w:rsidRDefault="009A317C" w:rsidP="00572C58"/>
    <w:p w14:paraId="05BE29BF" w14:textId="77777777" w:rsidR="009A317C" w:rsidRDefault="009A317C" w:rsidP="00572C58"/>
    <w:p w14:paraId="6B5442CD" w14:textId="77777777" w:rsidR="009A317C" w:rsidRDefault="009A317C" w:rsidP="00572C58"/>
    <w:p w14:paraId="1A939814" w14:textId="77777777" w:rsidR="009A317C" w:rsidRDefault="009A317C" w:rsidP="00572C58"/>
    <w:p w14:paraId="2B3DF66F" w14:textId="77777777" w:rsidR="009A317C" w:rsidRDefault="009A317C" w:rsidP="00572C58"/>
    <w:p w14:paraId="0323B886" w14:textId="77777777" w:rsidR="009A317C" w:rsidRDefault="009A317C" w:rsidP="00572C58"/>
    <w:p w14:paraId="0C6AA900" w14:textId="77777777" w:rsidR="009A317C" w:rsidRDefault="009A317C" w:rsidP="00572C58"/>
    <w:p w14:paraId="72E220F1" w14:textId="77777777" w:rsidR="009A317C" w:rsidRDefault="009A317C" w:rsidP="00572C58"/>
    <w:p w14:paraId="6816BA5F" w14:textId="77777777" w:rsidR="009A317C" w:rsidRDefault="009A317C" w:rsidP="00572C58"/>
    <w:p w14:paraId="4AF8B0BE" w14:textId="77777777" w:rsidR="009A317C" w:rsidRDefault="009A317C" w:rsidP="00572C58"/>
    <w:p w14:paraId="41A147E2" w14:textId="77777777" w:rsidR="00CB4CAA" w:rsidRDefault="00CB4CAA" w:rsidP="00572C5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380700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4F814A" w14:textId="77777777" w:rsidR="00CB4CAA" w:rsidRDefault="00CB4CAA">
          <w:pPr>
            <w:pStyle w:val="TOC"/>
          </w:pPr>
          <w:r>
            <w:rPr>
              <w:lang w:val="zh-CN"/>
            </w:rPr>
            <w:t>目录</w:t>
          </w:r>
        </w:p>
        <w:p w14:paraId="7C1FEC10" w14:textId="77777777" w:rsidR="00CB4CAA" w:rsidRDefault="00CB4CAA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208022" w:history="1">
            <w:r w:rsidRPr="00FB39E1">
              <w:rPr>
                <w:rStyle w:val="a4"/>
                <w:noProof/>
              </w:rPr>
              <w:t>一、</w:t>
            </w:r>
            <w:r>
              <w:rPr>
                <w:noProof/>
              </w:rPr>
              <w:tab/>
            </w:r>
            <w:r w:rsidRPr="00FB39E1">
              <w:rPr>
                <w:rStyle w:val="a4"/>
                <w:noProof/>
              </w:rPr>
              <w:t>公共部分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_Toc442208022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02F80" w14:textId="77777777" w:rsidR="00CB4CAA" w:rsidRDefault="001F07ED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2208023" w:history="1">
            <w:r w:rsidR="00CB4CAA" w:rsidRPr="00FB39E1">
              <w:rPr>
                <w:rStyle w:val="a4"/>
                <w:noProof/>
              </w:rPr>
              <w:t>(一)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头部已登录后的菜单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_Toc442208023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1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551B2DEC" w14:textId="77777777" w:rsidR="00CB4CAA" w:rsidRDefault="001F07ED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2208024" w:history="1">
            <w:r w:rsidR="00CB4CAA" w:rsidRPr="00FB39E1">
              <w:rPr>
                <w:rStyle w:val="a4"/>
                <w:noProof/>
              </w:rPr>
              <w:t>(二)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搜索框下拉选项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_Toc442208024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1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0EBD8A48" w14:textId="77777777" w:rsidR="00CB4CAA" w:rsidRDefault="001F07ED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2208025" w:history="1">
            <w:r w:rsidR="00CB4CAA" w:rsidRPr="00FB39E1">
              <w:rPr>
                <w:rStyle w:val="a4"/>
                <w:noProof/>
              </w:rPr>
              <w:t>(三)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个人中心姓名菜单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_Toc442208025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2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186EB3F1" w14:textId="77777777" w:rsidR="00CB4CAA" w:rsidRDefault="001F07ED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2208026" w:history="1">
            <w:r w:rsidR="00CB4CAA" w:rsidRPr="00FB39E1">
              <w:rPr>
                <w:rStyle w:val="a4"/>
                <w:noProof/>
              </w:rPr>
              <w:t>(四)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翻页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_Toc442208026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2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69F9D879" w14:textId="77777777" w:rsidR="00CB4CAA" w:rsidRDefault="001F07ED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2208027" w:history="1">
            <w:r w:rsidR="00CB4CAA" w:rsidRPr="00FB39E1">
              <w:rPr>
                <w:rStyle w:val="a4"/>
                <w:noProof/>
              </w:rPr>
              <w:t>二、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首页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_Toc442208027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3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30F29571" w14:textId="77777777" w:rsidR="00CB4CAA" w:rsidRDefault="001F07ED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2208028" w:history="1">
            <w:r w:rsidR="00CB4CAA" w:rsidRPr="00FB39E1">
              <w:rPr>
                <w:rStyle w:val="a4"/>
                <w:noProof/>
              </w:rPr>
              <w:t>(五)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导航位置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_Toc442208028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3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655BD0B6" w14:textId="77777777" w:rsidR="00CB4CAA" w:rsidRDefault="001F07ED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2208029" w:history="1">
            <w:r w:rsidR="00CB4CAA" w:rsidRPr="00FB39E1">
              <w:rPr>
                <w:rStyle w:val="a4"/>
                <w:noProof/>
              </w:rPr>
              <w:t>(六)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机构评价-机构排列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_Toc442208029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3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0E62CCF5" w14:textId="77777777" w:rsidR="00CB4CAA" w:rsidRDefault="001F07ED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2208030" w:history="1">
            <w:r w:rsidR="00CB4CAA" w:rsidRPr="00FB39E1">
              <w:rPr>
                <w:rStyle w:val="a4"/>
                <w:noProof/>
              </w:rPr>
              <w:t>(七)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机构评价—机构名称过长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_Toc442208030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3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7F5D89A0" w14:textId="77777777" w:rsidR="00CB4CAA" w:rsidRDefault="001F07ED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2208031" w:history="1">
            <w:r w:rsidR="00CB4CAA" w:rsidRPr="00FB39E1">
              <w:rPr>
                <w:rStyle w:val="a4"/>
                <w:noProof/>
              </w:rPr>
              <w:t>(八)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最近热评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_Toc442208031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4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4275A8ED" w14:textId="77777777" w:rsidR="00CB4CAA" w:rsidRDefault="001F07ED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2208032" w:history="1">
            <w:r w:rsidR="00CB4CAA" w:rsidRPr="00FB39E1">
              <w:rPr>
                <w:rStyle w:val="a4"/>
                <w:noProof/>
              </w:rPr>
              <w:t>三、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列表查找页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_Toc442208032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4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36DE51DB" w14:textId="77777777" w:rsidR="00CB4CAA" w:rsidRDefault="001F07ED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2208033" w:history="1">
            <w:r w:rsidR="00CB4CAA" w:rsidRPr="00FB39E1">
              <w:rPr>
                <w:rStyle w:val="a4"/>
                <w:noProof/>
              </w:rPr>
              <w:t>(九)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导航位置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_Toc442208033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4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09F71C86" w14:textId="77777777" w:rsidR="00CB4CAA" w:rsidRDefault="001F07ED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2208034" w:history="1">
            <w:r w:rsidR="00CB4CAA" w:rsidRPr="00FB39E1">
              <w:rPr>
                <w:rStyle w:val="a4"/>
                <w:noProof/>
              </w:rPr>
              <w:t>四、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地图查找页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_Toc442208034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5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680DEB9D" w14:textId="77777777" w:rsidR="00CB4CAA" w:rsidRDefault="001F07ED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2208035" w:history="1">
            <w:r w:rsidR="00CB4CAA" w:rsidRPr="00FB39E1">
              <w:rPr>
                <w:rStyle w:val="a4"/>
                <w:noProof/>
              </w:rPr>
              <w:t>(十)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地图列表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_Toc442208035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5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7914C2F1" w14:textId="77777777" w:rsidR="00CB4CAA" w:rsidRDefault="001F07E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2208036" w:history="1">
            <w:r w:rsidR="00CB4CAA" w:rsidRPr="00FB39E1">
              <w:rPr>
                <w:rStyle w:val="a4"/>
                <w:noProof/>
              </w:rPr>
              <w:t>(十一)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地图列表-筛选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_Toc442208036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5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2C87A0BF" w14:textId="77777777" w:rsidR="00CB4CAA" w:rsidRDefault="001F07ED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2208037" w:history="1">
            <w:r w:rsidR="00CB4CAA" w:rsidRPr="00FB39E1">
              <w:rPr>
                <w:rStyle w:val="a4"/>
                <w:noProof/>
              </w:rPr>
              <w:t>五、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我要评价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_Toc442208037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6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6A2E8957" w14:textId="77777777" w:rsidR="00CB4CAA" w:rsidRDefault="001F07E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2208038" w:history="1">
            <w:r w:rsidR="00CB4CAA" w:rsidRPr="00FB39E1">
              <w:rPr>
                <w:rStyle w:val="a4"/>
                <w:noProof/>
              </w:rPr>
              <w:t>(十二)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我的印象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_Toc442208038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6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1657B329" w14:textId="77777777" w:rsidR="00CB4CAA" w:rsidRDefault="001F07E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2208039" w:history="1">
            <w:r w:rsidR="00CB4CAA" w:rsidRPr="00FB39E1">
              <w:rPr>
                <w:rStyle w:val="a4"/>
                <w:noProof/>
              </w:rPr>
              <w:t>(十三)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机构管理员评价自己的机构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_Toc442208039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6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3D80FC98" w14:textId="77777777" w:rsidR="00CB4CAA" w:rsidRDefault="001F07ED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2208040" w:history="1">
            <w:r w:rsidR="00CB4CAA" w:rsidRPr="00FB39E1">
              <w:rPr>
                <w:rStyle w:val="a4"/>
                <w:noProof/>
              </w:rPr>
              <w:t>六、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机构列表查找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_Toc442208040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7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18671EC0" w14:textId="77777777" w:rsidR="00CB4CAA" w:rsidRDefault="001F07E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2208041" w:history="1">
            <w:r w:rsidR="00CB4CAA" w:rsidRPr="00FB39E1">
              <w:rPr>
                <w:rStyle w:val="a4"/>
                <w:noProof/>
              </w:rPr>
              <w:t>(十四)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默认打分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_Toc442208041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7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471362D2" w14:textId="77777777" w:rsidR="00CB4CAA" w:rsidRDefault="001F07E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2208042" w:history="1">
            <w:r w:rsidR="00CB4CAA" w:rsidRPr="00FB39E1">
              <w:rPr>
                <w:rStyle w:val="a4"/>
                <w:noProof/>
              </w:rPr>
              <w:t>(十五)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机构列表整行效果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_Toc442208042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7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4DC2FF89" w14:textId="77777777" w:rsidR="00CB4CAA" w:rsidRDefault="001F07E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2208043" w:history="1">
            <w:r w:rsidR="00CB4CAA" w:rsidRPr="00FB39E1">
              <w:rPr>
                <w:rStyle w:val="a4"/>
                <w:noProof/>
              </w:rPr>
              <w:t>(十六)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机构列表样式统一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_Toc442208043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7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4CD1FE2A" w14:textId="77777777" w:rsidR="00CB4CAA" w:rsidRDefault="001F07E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2208044" w:history="1">
            <w:r w:rsidR="00CB4CAA" w:rsidRPr="00FB39E1">
              <w:rPr>
                <w:rStyle w:val="a4"/>
                <w:noProof/>
              </w:rPr>
              <w:t>(十七)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关键词清空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_Toc442208044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8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2F107178" w14:textId="77777777" w:rsidR="00CB4CAA" w:rsidRDefault="001F07E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2208045" w:history="1">
            <w:r w:rsidR="00CB4CAA" w:rsidRPr="00FB39E1">
              <w:rPr>
                <w:rStyle w:val="a4"/>
                <w:noProof/>
              </w:rPr>
              <w:t>(十八)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无关键词样式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_Toc442208045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8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24DDC4C3" w14:textId="77777777" w:rsidR="00CB4CAA" w:rsidRDefault="001F07ED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2208046" w:history="1">
            <w:r w:rsidR="00CB4CAA" w:rsidRPr="00FB39E1">
              <w:rPr>
                <w:rStyle w:val="a4"/>
                <w:noProof/>
              </w:rPr>
              <w:t>七、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机构详情页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_Toc442208046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9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6AD24135" w14:textId="77777777" w:rsidR="00CB4CAA" w:rsidRDefault="001F07E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2208047" w:history="1">
            <w:r w:rsidR="00CB4CAA" w:rsidRPr="00FB39E1">
              <w:rPr>
                <w:rStyle w:val="a4"/>
                <w:noProof/>
              </w:rPr>
              <w:t>(十九)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分享按钮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_Toc442208047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9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1F1C7C53" w14:textId="77777777" w:rsidR="00CB4CAA" w:rsidRDefault="001F07E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2208048" w:history="1">
            <w:r w:rsidR="00CB4CAA" w:rsidRPr="00FB39E1">
              <w:rPr>
                <w:rStyle w:val="a4"/>
                <w:noProof/>
              </w:rPr>
              <w:t>(二十)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回复显示样式-回复框显示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_Toc442208048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9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22DA4F8D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49" w:history="1">
            <w:r w:rsidR="00CB4CAA" w:rsidRPr="00FB39E1">
              <w:rPr>
                <w:rStyle w:val="a4"/>
                <w:noProof/>
              </w:rPr>
              <w:t>(二十一)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回复显示样式-多条回复错位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_Toc442208049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10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2C2A8E12" w14:textId="77777777" w:rsidR="00CB4CAA" w:rsidRDefault="001F07ED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2208050" w:history="1">
            <w:r w:rsidR="00CB4CAA" w:rsidRPr="00FB39E1">
              <w:rPr>
                <w:rStyle w:val="a4"/>
                <w:noProof/>
              </w:rPr>
              <w:t>八、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机构相册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_Toc442208050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10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779904B4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51" w:history="1">
            <w:r w:rsidR="00CB4CAA" w:rsidRPr="00FB39E1">
              <w:rPr>
                <w:rStyle w:val="a4"/>
                <w:noProof/>
              </w:rPr>
              <w:t>(二十二)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上传照片成功时提示错误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_Toc442208051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10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44566820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52" w:history="1">
            <w:r w:rsidR="00CB4CAA" w:rsidRPr="00FB39E1">
              <w:rPr>
                <w:rStyle w:val="a4"/>
                <w:noProof/>
              </w:rPr>
              <w:t>(二十三)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上传照片时用户错误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_Toc442208052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11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41E55B7B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53" w:history="1">
            <w:r w:rsidR="00CB4CAA" w:rsidRPr="00FB39E1">
              <w:rPr>
                <w:rStyle w:val="a4"/>
                <w:noProof/>
              </w:rPr>
              <w:t>(二十四)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机构相册举报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_Toc442208053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11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16F35EF1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54" w:history="1">
            <w:r w:rsidR="00CB4CAA" w:rsidRPr="00FB39E1">
              <w:rPr>
                <w:rStyle w:val="a4"/>
                <w:noProof/>
              </w:rPr>
              <w:t>(二十五)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导航位置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_Toc442208054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12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118E148D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55" w:history="1">
            <w:r w:rsidR="00CB4CAA" w:rsidRPr="00FB39E1">
              <w:rPr>
                <w:rStyle w:val="a4"/>
                <w:noProof/>
              </w:rPr>
              <w:t>(二十六)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机构相册-缩略图列表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_Toc442208055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12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12B72643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56" w:history="1">
            <w:r w:rsidR="00CB4CAA" w:rsidRPr="00FB39E1">
              <w:rPr>
                <w:rStyle w:val="a4"/>
                <w:noProof/>
              </w:rPr>
              <w:t>(二十七)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机构照片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_Toc442208056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13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1743A54B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57" w:history="1">
            <w:r w:rsidR="00CB4CAA" w:rsidRPr="00FB39E1">
              <w:rPr>
                <w:rStyle w:val="a4"/>
                <w:noProof/>
              </w:rPr>
              <w:t>(二十八)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上传照片文字提示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_Toc442208057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14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1928F6A1" w14:textId="77777777" w:rsidR="00CB4CAA" w:rsidRDefault="001F07ED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2208058" w:history="1">
            <w:r w:rsidR="00CB4CAA" w:rsidRPr="00FB39E1">
              <w:rPr>
                <w:rStyle w:val="a4"/>
                <w:noProof/>
              </w:rPr>
              <w:t>九、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管理后台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_Toc442208058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14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538A43CC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59" w:history="1">
            <w:r w:rsidR="00CB4CAA" w:rsidRPr="00FB39E1">
              <w:rPr>
                <w:rStyle w:val="a4"/>
                <w:noProof/>
              </w:rPr>
              <w:t>(二十九)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新增机构-错误机构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_Toc442208059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14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7A57C39F" w14:textId="77777777" w:rsidR="00CB4CAA" w:rsidRDefault="001F07E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2208060" w:history="1">
            <w:r w:rsidR="00CB4CAA" w:rsidRPr="00FB39E1">
              <w:rPr>
                <w:rStyle w:val="a4"/>
                <w:noProof/>
              </w:rPr>
              <w:t>(三十)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机构管理-关键字搜索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_Toc442208060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15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13F894CA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61" w:history="1">
            <w:r w:rsidR="00CB4CAA" w:rsidRPr="00FB39E1">
              <w:rPr>
                <w:rStyle w:val="a4"/>
                <w:noProof/>
              </w:rPr>
              <w:t>(三十一)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机构管理-筛选条件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_Toc442208061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16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4270BDC2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62" w:history="1">
            <w:r w:rsidR="00CB4CAA" w:rsidRPr="00FB39E1">
              <w:rPr>
                <w:rStyle w:val="a4"/>
                <w:noProof/>
              </w:rPr>
              <w:t>(三十二)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机构管理-机构详情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_Toc442208062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16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7A2C940A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63" w:history="1">
            <w:r w:rsidR="00CB4CAA" w:rsidRPr="00FB39E1">
              <w:rPr>
                <w:rStyle w:val="a4"/>
                <w:noProof/>
              </w:rPr>
              <w:t>(三十三)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机构管理-机构评价&amp;机构相册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_Toc442208063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17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1B38384C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64" w:history="1">
            <w:r w:rsidR="00CB4CAA" w:rsidRPr="00FB39E1">
              <w:rPr>
                <w:rStyle w:val="a4"/>
                <w:noProof/>
              </w:rPr>
              <w:t>(三十四)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机构管理-机构广告位&amp;机构报错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_Toc442208064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17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56D48E67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65" w:history="1">
            <w:r w:rsidR="00CB4CAA" w:rsidRPr="00FB39E1">
              <w:rPr>
                <w:rStyle w:val="a4"/>
                <w:noProof/>
              </w:rPr>
              <w:t>(三十五)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菜单选中样式错误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_Toc442208065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17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3367FA9B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66" w:history="1">
            <w:r w:rsidR="00CB4CAA" w:rsidRPr="00FB39E1">
              <w:rPr>
                <w:rStyle w:val="a4"/>
                <w:noProof/>
              </w:rPr>
              <w:t>(三十六)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广告位管理-广告名称无法正常显示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_Toc442208066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18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3705E972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67" w:history="1">
            <w:r w:rsidR="00CB4CAA" w:rsidRPr="00FB39E1">
              <w:rPr>
                <w:rStyle w:val="a4"/>
                <w:noProof/>
              </w:rPr>
              <w:t>(三十七)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机构管理-机构子级列表可返回到机构列表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_Toc442208067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18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78D98BC8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68" w:history="1">
            <w:r w:rsidR="00CB4CAA" w:rsidRPr="00FB39E1">
              <w:rPr>
                <w:rStyle w:val="a4"/>
                <w:noProof/>
              </w:rPr>
              <w:t>(三十八)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机构报错-新增机构报错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_Toc442208068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19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4CD481E6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69" w:history="1">
            <w:r w:rsidR="00CB4CAA" w:rsidRPr="00FB39E1">
              <w:rPr>
                <w:rStyle w:val="a4"/>
                <w:noProof/>
              </w:rPr>
              <w:t>(三十九)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评价管理-新增评价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_Toc442208069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19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0F883358" w14:textId="77777777" w:rsidR="00CB4CAA" w:rsidRDefault="001F07E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2208070" w:history="1">
            <w:r w:rsidR="00CB4CAA" w:rsidRPr="00FB39E1">
              <w:rPr>
                <w:rStyle w:val="a4"/>
                <w:noProof/>
              </w:rPr>
              <w:t>(四十)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用户反馈管理-新增用户反馈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_Toc442208070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20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772661D3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71" w:history="1">
            <w:r w:rsidR="00CB4CAA" w:rsidRPr="00FB39E1">
              <w:rPr>
                <w:rStyle w:val="a4"/>
                <w:noProof/>
              </w:rPr>
              <w:t>(四十一)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评价管理-评价举报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_Toc442208071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20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1683D7F6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72" w:history="1">
            <w:r w:rsidR="00CB4CAA" w:rsidRPr="00FB39E1">
              <w:rPr>
                <w:rStyle w:val="a4"/>
                <w:noProof/>
              </w:rPr>
              <w:t>(四十二)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回复管理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_Toc442208072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20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5B00B907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73" w:history="1">
            <w:r w:rsidR="00CB4CAA" w:rsidRPr="00FB39E1">
              <w:rPr>
                <w:rStyle w:val="a4"/>
                <w:noProof/>
              </w:rPr>
              <w:t>(四十三)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回复管理-新增回复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_Toc442208073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20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45C73861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74" w:history="1">
            <w:r w:rsidR="00CB4CAA" w:rsidRPr="00FB39E1">
              <w:rPr>
                <w:rStyle w:val="a4"/>
                <w:noProof/>
              </w:rPr>
              <w:t>(四十四)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审核管理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_Toc442208074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21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06CABE3A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75" w:history="1">
            <w:r w:rsidR="00CB4CAA" w:rsidRPr="00FB39E1">
              <w:rPr>
                <w:rStyle w:val="a4"/>
                <w:noProof/>
              </w:rPr>
              <w:t>(四十五)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审核管理-新增&amp;删除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_Toc442208075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21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2AF07A82" w14:textId="77777777" w:rsidR="00CB4CAA" w:rsidRDefault="001F07ED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42208076" w:history="1">
            <w:r w:rsidR="00CB4CAA" w:rsidRPr="00FB39E1">
              <w:rPr>
                <w:rStyle w:val="a4"/>
                <w:noProof/>
              </w:rPr>
              <w:t>十、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访客页面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_Toc442208076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22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669892FC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77" w:history="1">
            <w:r w:rsidR="00CB4CAA" w:rsidRPr="00FB39E1">
              <w:rPr>
                <w:rStyle w:val="a4"/>
                <w:noProof/>
              </w:rPr>
              <w:t>(四十六)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访客首页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_Toc442208077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22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064BAB83" w14:textId="77777777" w:rsidR="00CB4CAA" w:rsidRDefault="001F07ED">
          <w:pPr>
            <w:pStyle w:val="1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2208078" w:history="1">
            <w:r w:rsidR="00CB4CAA" w:rsidRPr="00FB39E1">
              <w:rPr>
                <w:rStyle w:val="a4"/>
                <w:noProof/>
              </w:rPr>
              <w:t>十一、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用户中心-机构版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_Toc442208078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22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1FFF6B87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79" w:history="1">
            <w:r w:rsidR="00CB4CAA" w:rsidRPr="00FB39E1">
              <w:rPr>
                <w:rStyle w:val="a4"/>
                <w:noProof/>
              </w:rPr>
              <w:t>(四十七)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机构版首页-最新互动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_Toc442208079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22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24CCD098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80" w:history="1">
            <w:r w:rsidR="00CB4CAA" w:rsidRPr="00FB39E1">
              <w:rPr>
                <w:rStyle w:val="a4"/>
                <w:noProof/>
              </w:rPr>
              <w:t>(四十八)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机构版首页—我的口碑样式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_Toc442208080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23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606B13AF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81" w:history="1">
            <w:r w:rsidR="00CB4CAA" w:rsidRPr="00FB39E1">
              <w:rPr>
                <w:rStyle w:val="a4"/>
                <w:noProof/>
              </w:rPr>
              <w:t>(四十九)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机构版首页—上次登录时间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_Toc442208081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23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06DF10D2" w14:textId="77777777" w:rsidR="00CB4CAA" w:rsidRDefault="001F07E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2208082" w:history="1">
            <w:r w:rsidR="00CB4CAA" w:rsidRPr="00FB39E1">
              <w:rPr>
                <w:rStyle w:val="a4"/>
                <w:noProof/>
              </w:rPr>
              <w:t>(五十)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提问管理-问题类型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_Toc442208082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23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3694FF83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83" w:history="1">
            <w:r w:rsidR="00CB4CAA" w:rsidRPr="00FB39E1">
              <w:rPr>
                <w:rStyle w:val="a4"/>
                <w:noProof/>
              </w:rPr>
              <w:t>(五十一)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头部-个人菜单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_Toc442208083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24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0D1B1969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84" w:history="1">
            <w:r w:rsidR="00CB4CAA" w:rsidRPr="00FB39E1">
              <w:rPr>
                <w:rStyle w:val="a4"/>
                <w:noProof/>
              </w:rPr>
              <w:t>(五十二)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照片详情-查看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_Toc442208084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24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63AA9C4C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85" w:history="1">
            <w:r w:rsidR="00CB4CAA" w:rsidRPr="00FB39E1">
              <w:rPr>
                <w:rStyle w:val="a4"/>
                <w:noProof/>
              </w:rPr>
              <w:t>(五十三)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照片详情-审核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_Toc442208085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25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233AF092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86" w:history="1">
            <w:r w:rsidR="00CB4CAA" w:rsidRPr="00FB39E1">
              <w:rPr>
                <w:rStyle w:val="a4"/>
                <w:noProof/>
              </w:rPr>
              <w:t>(五十四)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照片详情-放弃照片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_Toc442208086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25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272BC62A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87" w:history="1">
            <w:r w:rsidR="00CB4CAA" w:rsidRPr="00FB39E1">
              <w:rPr>
                <w:rStyle w:val="a4"/>
                <w:noProof/>
              </w:rPr>
              <w:t>(五十五)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照片详情-管理员上传图片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_Toc442208087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25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555E0AC7" w14:textId="77777777" w:rsidR="00CB4CAA" w:rsidRDefault="001F07ED">
          <w:pPr>
            <w:pStyle w:val="1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42208088" w:history="1">
            <w:r w:rsidR="00CB4CAA" w:rsidRPr="00FB39E1">
              <w:rPr>
                <w:rStyle w:val="a4"/>
                <w:noProof/>
              </w:rPr>
              <w:t>十二、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缺省页优化：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_Toc442208088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26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13D0661D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89" w:history="1">
            <w:r w:rsidR="00CB4CAA" w:rsidRPr="00FB39E1">
              <w:rPr>
                <w:rStyle w:val="a4"/>
                <w:noProof/>
              </w:rPr>
              <w:t>(五十六)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机构相册缺省页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_Toc442208089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26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3CEA16A4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90" w:history="1">
            <w:r w:rsidR="00CB4CAA" w:rsidRPr="00FB39E1">
              <w:rPr>
                <w:rStyle w:val="a4"/>
                <w:noProof/>
              </w:rPr>
              <w:t>(五十七)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机构评论缺省页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_Toc442208090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26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7B735C94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91" w:history="1">
            <w:r w:rsidR="00CB4CAA" w:rsidRPr="00FB39E1">
              <w:rPr>
                <w:rStyle w:val="a4"/>
                <w:noProof/>
              </w:rPr>
              <w:t>(五十八)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机构评论缺省页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_Toc442208091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27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13B39327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92" w:history="1">
            <w:r w:rsidR="00CB4CAA" w:rsidRPr="00FB39E1">
              <w:rPr>
                <w:rStyle w:val="a4"/>
                <w:noProof/>
              </w:rPr>
              <w:t>(五十九)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用户中心个人版首页缺省页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_Toc442208092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27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6B20FC88" w14:textId="77777777" w:rsidR="00CB4CAA" w:rsidRDefault="001F07ED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2208093" w:history="1">
            <w:r w:rsidR="00CB4CAA" w:rsidRPr="00FB39E1">
              <w:rPr>
                <w:rStyle w:val="a4"/>
                <w:noProof/>
              </w:rPr>
              <w:t>(六十)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用户中心个人版我的评价缺省页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_Toc442208093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28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6B84E48A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94" w:history="1">
            <w:r w:rsidR="00CB4CAA" w:rsidRPr="00FB39E1">
              <w:rPr>
                <w:rStyle w:val="a4"/>
                <w:noProof/>
              </w:rPr>
              <w:t>(六十一)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用户中心个人版我的提问缺省页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_Toc442208094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28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64407B24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95" w:history="1">
            <w:r w:rsidR="00CB4CAA" w:rsidRPr="00FB39E1">
              <w:rPr>
                <w:rStyle w:val="a4"/>
                <w:noProof/>
              </w:rPr>
              <w:t>(六十二)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用户中心个人版我的照片缺省页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_Toc442208095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29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18C0FB68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96" w:history="1">
            <w:r w:rsidR="00CB4CAA" w:rsidRPr="00FB39E1">
              <w:rPr>
                <w:rStyle w:val="a4"/>
                <w:noProof/>
              </w:rPr>
              <w:t>(六十三)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用户中心个人版我的照片缺省页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_Toc442208096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29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3E798AC4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97" w:history="1">
            <w:r w:rsidR="00CB4CAA" w:rsidRPr="00FB39E1">
              <w:rPr>
                <w:rStyle w:val="a4"/>
                <w:noProof/>
              </w:rPr>
              <w:t>(六十四)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用户中心个人版-最近来访缺省样式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_Toc442208097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29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57CD4DB4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98" w:history="1">
            <w:r w:rsidR="00CB4CAA" w:rsidRPr="00FB39E1">
              <w:rPr>
                <w:rStyle w:val="a4"/>
                <w:noProof/>
              </w:rPr>
              <w:t>(六十五)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用户中心-个人版我的足迹缺省样式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_Toc442208098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30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7A2ADDAF" w14:textId="77777777" w:rsidR="00CB4CAA" w:rsidRDefault="001F07ED">
          <w:pPr>
            <w:pStyle w:val="2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42208099" w:history="1">
            <w:r w:rsidR="00CB4CAA" w:rsidRPr="00FB39E1">
              <w:rPr>
                <w:rStyle w:val="a4"/>
                <w:noProof/>
              </w:rPr>
              <w:t>(六十六)</w:t>
            </w:r>
            <w:r w:rsidR="00CB4CAA">
              <w:rPr>
                <w:noProof/>
              </w:rPr>
              <w:tab/>
            </w:r>
            <w:r w:rsidR="00CB4CAA" w:rsidRPr="00FB39E1">
              <w:rPr>
                <w:rStyle w:val="a4"/>
                <w:noProof/>
              </w:rPr>
              <w:t>用户中心机构版首页缺省页</w:t>
            </w:r>
            <w:r w:rsidR="00CB4CAA">
              <w:rPr>
                <w:noProof/>
                <w:webHidden/>
              </w:rPr>
              <w:tab/>
            </w:r>
            <w:r w:rsidR="00CB4CAA">
              <w:rPr>
                <w:noProof/>
                <w:webHidden/>
              </w:rPr>
              <w:fldChar w:fldCharType="begin"/>
            </w:r>
            <w:r w:rsidR="00CB4CAA">
              <w:rPr>
                <w:noProof/>
                <w:webHidden/>
              </w:rPr>
              <w:instrText xml:space="preserve"> PAGEREF _Toc442208099 \h </w:instrText>
            </w:r>
            <w:r w:rsidR="00CB4CAA">
              <w:rPr>
                <w:noProof/>
                <w:webHidden/>
              </w:rPr>
            </w:r>
            <w:r w:rsidR="00CB4CAA">
              <w:rPr>
                <w:noProof/>
                <w:webHidden/>
              </w:rPr>
              <w:fldChar w:fldCharType="separate"/>
            </w:r>
            <w:r w:rsidR="00CB4CAA">
              <w:rPr>
                <w:noProof/>
                <w:webHidden/>
              </w:rPr>
              <w:t>30</w:t>
            </w:r>
            <w:r w:rsidR="00CB4CAA">
              <w:rPr>
                <w:noProof/>
                <w:webHidden/>
              </w:rPr>
              <w:fldChar w:fldCharType="end"/>
            </w:r>
          </w:hyperlink>
        </w:p>
        <w:p w14:paraId="598786F9" w14:textId="77777777" w:rsidR="00CB4CAA" w:rsidRDefault="00CB4CAA">
          <w:pPr>
            <w:rPr>
              <w:ins w:id="2" w:author="cn" w:date="2016-02-02T20:23:00Z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F51D6CC" w14:textId="77777777" w:rsidR="00CB4CAA" w:rsidRDefault="00CB4CAA" w:rsidP="00572C58"/>
    <w:p w14:paraId="41AA2FDE" w14:textId="77777777" w:rsidR="00572C58" w:rsidRDefault="00572C58" w:rsidP="00572C58"/>
    <w:p w14:paraId="38FB36BC" w14:textId="77777777" w:rsidR="00572C58" w:rsidRDefault="00572C58" w:rsidP="00572C58"/>
    <w:p w14:paraId="186F9108" w14:textId="77777777" w:rsidR="00572C58" w:rsidRPr="00572C58" w:rsidRDefault="00572C58" w:rsidP="00572C58">
      <w:r>
        <w:rPr>
          <w:rFonts w:hint="eastAsia"/>
        </w:rPr>
        <w:t>测试前台</w:t>
      </w:r>
      <w:r>
        <w:t>地址：</w:t>
      </w:r>
      <w:hyperlink r:id="rId6" w:history="1">
        <w:r w:rsidRPr="00572C58">
          <w:rPr>
            <w:rStyle w:val="a4"/>
            <w:color w:val="auto"/>
            <w:u w:val="none"/>
          </w:rPr>
          <w:t>http://192.168.0.252:8001/zhxy-easy-web</w:t>
        </w:r>
      </w:hyperlink>
    </w:p>
    <w:p w14:paraId="0B1BA55E" w14:textId="77777777" w:rsidR="00572C58" w:rsidRDefault="00572C58" w:rsidP="00572C58">
      <w:r>
        <w:rPr>
          <w:rFonts w:hint="eastAsia"/>
        </w:rPr>
        <w:t>测试</w:t>
      </w:r>
      <w:r>
        <w:t>后台地址：</w:t>
      </w:r>
      <w:hyperlink r:id="rId7" w:history="1">
        <w:r w:rsidRPr="00205885">
          <w:rPr>
            <w:rStyle w:val="a4"/>
          </w:rPr>
          <w:t>http://192.168.0.252:8001/zhxy-easy-web/admin/index</w:t>
        </w:r>
      </w:hyperlink>
    </w:p>
    <w:p w14:paraId="3EA3C93C" w14:textId="77777777" w:rsidR="00572C58" w:rsidRDefault="00572C58" w:rsidP="00572C58">
      <w:r>
        <w:rPr>
          <w:rFonts w:hint="eastAsia"/>
        </w:rPr>
        <w:t>测试</w:t>
      </w:r>
      <w:r>
        <w:t>账号：</w:t>
      </w:r>
    </w:p>
    <w:p w14:paraId="2C6BE494" w14:textId="77777777" w:rsidR="00572C58" w:rsidRDefault="00572C58" w:rsidP="00572C58">
      <w:r>
        <w:rPr>
          <w:rFonts w:hint="eastAsia"/>
        </w:rPr>
        <w:t>管理员</w:t>
      </w:r>
      <w:r>
        <w:t>账号：</w:t>
      </w:r>
      <w:proofErr w:type="spellStart"/>
      <w:r w:rsidRPr="00572C58">
        <w:t>sysadmin_js</w:t>
      </w:r>
      <w:proofErr w:type="spellEnd"/>
    </w:p>
    <w:p w14:paraId="422CDD2E" w14:textId="77777777" w:rsidR="00572C58" w:rsidRPr="00572C58" w:rsidRDefault="00572C58" w:rsidP="00572C58">
      <w:r>
        <w:rPr>
          <w:rFonts w:hint="eastAsia"/>
        </w:rPr>
        <w:lastRenderedPageBreak/>
        <w:t>机构</w:t>
      </w:r>
      <w:r>
        <w:t>用户账号：</w:t>
      </w:r>
      <w:r w:rsidRPr="00572C58">
        <w:t>1946249</w:t>
      </w:r>
    </w:p>
    <w:p w14:paraId="4E2DF844" w14:textId="77777777" w:rsidR="00954615" w:rsidRPr="00572C58" w:rsidRDefault="001F07ED" w:rsidP="00572C58">
      <w:pPr>
        <w:pStyle w:val="1"/>
      </w:pPr>
      <w:r>
        <w:rPr>
          <w:rFonts w:hint="eastAsia"/>
        </w:rPr>
        <w:t>注册页</w:t>
      </w:r>
    </w:p>
    <w:p w14:paraId="549A1847" w14:textId="77777777" w:rsidR="006762C7" w:rsidRPr="006762C7" w:rsidRDefault="001F07ED" w:rsidP="006762C7">
      <w:pPr>
        <w:pStyle w:val="2"/>
      </w:pPr>
      <w:r>
        <w:rPr>
          <w:rFonts w:hint="eastAsia"/>
        </w:rPr>
        <w:t>底部按钮</w:t>
      </w:r>
      <w:r>
        <w:t>样式</w:t>
      </w:r>
    </w:p>
    <w:p w14:paraId="36A231E3" w14:textId="77777777" w:rsidR="001F07ED" w:rsidRPr="001F07ED" w:rsidRDefault="001F07ED" w:rsidP="001F07ED">
      <w:pPr>
        <w:rPr>
          <w:rFonts w:hint="eastAsia"/>
          <w:color w:val="000000" w:themeColor="text1"/>
        </w:rPr>
      </w:pPr>
      <w:r w:rsidRPr="001F07ED">
        <w:rPr>
          <w:rFonts w:hint="eastAsia"/>
          <w:color w:val="000000" w:themeColor="text1"/>
        </w:rPr>
        <w:t>页面</w:t>
      </w:r>
      <w:r w:rsidRPr="001F07ED">
        <w:rPr>
          <w:color w:val="000000" w:themeColor="text1"/>
        </w:rPr>
        <w:t>问题：</w:t>
      </w:r>
      <w:r>
        <w:rPr>
          <w:rFonts w:hint="eastAsia"/>
          <w:color w:val="000000" w:themeColor="text1"/>
        </w:rPr>
        <w:t>“发送验证码”“同意协议</w:t>
      </w:r>
      <w:r>
        <w:rPr>
          <w:color w:val="000000" w:themeColor="text1"/>
        </w:rPr>
        <w:t>并注册”</w:t>
      </w:r>
      <w:r>
        <w:rPr>
          <w:rFonts w:hint="eastAsia"/>
          <w:color w:val="000000" w:themeColor="text1"/>
        </w:rPr>
        <w:t>与UI设计</w:t>
      </w:r>
      <w:r>
        <w:rPr>
          <w:color w:val="000000" w:themeColor="text1"/>
        </w:rPr>
        <w:t>明显变化</w:t>
      </w:r>
    </w:p>
    <w:p w14:paraId="07609FFE" w14:textId="77777777" w:rsidR="001F07ED" w:rsidRDefault="001F07ED" w:rsidP="001F07ED">
      <w:pPr>
        <w:rPr>
          <w:rFonts w:hint="eastAsia"/>
          <w:color w:val="000000" w:themeColor="text1"/>
        </w:rPr>
      </w:pPr>
      <w:r w:rsidRPr="001F07ED">
        <w:rPr>
          <w:rFonts w:hint="eastAsia"/>
          <w:color w:val="000000" w:themeColor="text1"/>
        </w:rPr>
        <w:t>处理建议：</w:t>
      </w:r>
      <w:r>
        <w:rPr>
          <w:rFonts w:hint="eastAsia"/>
          <w:color w:val="000000" w:themeColor="text1"/>
        </w:rPr>
        <w:t>参考</w:t>
      </w:r>
      <w:proofErr w:type="gramStart"/>
      <w:r>
        <w:rPr>
          <w:rFonts w:hint="eastAsia"/>
          <w:color w:val="000000" w:themeColor="text1"/>
        </w:rPr>
        <w:t>原</w:t>
      </w:r>
      <w:r>
        <w:rPr>
          <w:color w:val="000000" w:themeColor="text1"/>
        </w:rPr>
        <w:t>切图文件</w:t>
      </w:r>
      <w:proofErr w:type="gramEnd"/>
      <w:r>
        <w:rPr>
          <w:color w:val="000000" w:themeColor="text1"/>
        </w:rPr>
        <w:t>修正，如有样式问题</w:t>
      </w:r>
      <w:r>
        <w:rPr>
          <w:rFonts w:hint="eastAsia"/>
          <w:color w:val="000000" w:themeColor="text1"/>
        </w:rPr>
        <w:t>可与</w:t>
      </w:r>
      <w:r>
        <w:rPr>
          <w:color w:val="000000" w:themeColor="text1"/>
        </w:rPr>
        <w:t>杨燕</w:t>
      </w:r>
      <w:r>
        <w:rPr>
          <w:rFonts w:hint="eastAsia"/>
          <w:color w:val="000000" w:themeColor="text1"/>
        </w:rPr>
        <w:t>联系</w:t>
      </w:r>
    </w:p>
    <w:p w14:paraId="20E6948A" w14:textId="77777777" w:rsidR="001F07ED" w:rsidRDefault="001F07ED" w:rsidP="001F07ED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BA0E439" wp14:editId="2660261E">
            <wp:extent cx="4229690" cy="200052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2DA0" w14:textId="77777777" w:rsidR="001F07ED" w:rsidRPr="001F07ED" w:rsidRDefault="001F07ED" w:rsidP="001F07ED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51A30458" wp14:editId="75EA8DB1">
            <wp:extent cx="4105848" cy="18100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3581" w14:textId="77777777" w:rsidR="001F07ED" w:rsidRDefault="001F07ED" w:rsidP="001F07ED"/>
    <w:p w14:paraId="030D82AA" w14:textId="77777777" w:rsidR="001F07ED" w:rsidRDefault="001F07ED" w:rsidP="001F07ED"/>
    <w:p w14:paraId="385A5D58" w14:textId="77777777" w:rsidR="001F07ED" w:rsidRPr="006762C7" w:rsidRDefault="001F07ED" w:rsidP="001F07ED">
      <w:pPr>
        <w:pStyle w:val="2"/>
      </w:pPr>
      <w:r>
        <w:rPr>
          <w:rFonts w:hint="eastAsia"/>
        </w:rPr>
        <w:t>验证码逾期</w:t>
      </w:r>
      <w:r>
        <w:t>时间</w:t>
      </w:r>
    </w:p>
    <w:p w14:paraId="7DBBCB8A" w14:textId="77777777" w:rsidR="001F07ED" w:rsidRPr="001F07ED" w:rsidRDefault="001F07ED" w:rsidP="001F07ED">
      <w:pPr>
        <w:rPr>
          <w:rFonts w:hint="eastAsia"/>
          <w:color w:val="000000" w:themeColor="text1"/>
        </w:rPr>
      </w:pPr>
      <w:r w:rsidRPr="001F07ED">
        <w:rPr>
          <w:rFonts w:hint="eastAsia"/>
          <w:color w:val="000000" w:themeColor="text1"/>
        </w:rPr>
        <w:t>页面</w:t>
      </w:r>
      <w:r w:rsidRPr="001F07ED">
        <w:rPr>
          <w:color w:val="000000" w:themeColor="text1"/>
        </w:rPr>
        <w:t>问题：</w:t>
      </w:r>
      <w:r>
        <w:rPr>
          <w:rFonts w:hint="eastAsia"/>
          <w:color w:val="000000" w:themeColor="text1"/>
        </w:rPr>
        <w:t>验证码</w:t>
      </w:r>
      <w:r w:rsidR="008D2E60">
        <w:rPr>
          <w:rFonts w:hint="eastAsia"/>
          <w:color w:val="000000" w:themeColor="text1"/>
        </w:rPr>
        <w:t>有效期</w:t>
      </w:r>
      <w:r>
        <w:rPr>
          <w:rFonts w:hint="eastAsia"/>
          <w:color w:val="000000" w:themeColor="text1"/>
        </w:rPr>
        <w:t>时间</w:t>
      </w:r>
      <w:r>
        <w:rPr>
          <w:color w:val="000000" w:themeColor="text1"/>
        </w:rPr>
        <w:t>过短，目前提示为</w:t>
      </w:r>
      <w:r>
        <w:rPr>
          <w:rFonts w:hint="eastAsia"/>
          <w:color w:val="000000" w:themeColor="text1"/>
        </w:rPr>
        <w:t>6分钟</w:t>
      </w:r>
    </w:p>
    <w:p w14:paraId="287C646C" w14:textId="77777777" w:rsidR="001F07ED" w:rsidRDefault="001F07ED" w:rsidP="001F07ED">
      <w:pPr>
        <w:rPr>
          <w:color w:val="000000" w:themeColor="text1"/>
        </w:rPr>
      </w:pPr>
      <w:r w:rsidRPr="001F07ED">
        <w:rPr>
          <w:rFonts w:hint="eastAsia"/>
          <w:color w:val="000000" w:themeColor="text1"/>
        </w:rPr>
        <w:t>处理建议：</w:t>
      </w:r>
      <w:r>
        <w:rPr>
          <w:rFonts w:hint="eastAsia"/>
          <w:color w:val="000000" w:themeColor="text1"/>
        </w:rPr>
        <w:t>建议在</w:t>
      </w:r>
      <w:r w:rsidR="008D2E60">
        <w:rPr>
          <w:rFonts w:hint="eastAsia"/>
          <w:color w:val="000000" w:themeColor="text1"/>
        </w:rPr>
        <w:t>验证码</w:t>
      </w:r>
      <w:r w:rsidR="008D2E60">
        <w:rPr>
          <w:color w:val="000000" w:themeColor="text1"/>
        </w:rPr>
        <w:t>有效期</w:t>
      </w:r>
      <w:commentRangeStart w:id="3"/>
      <w:r w:rsidR="008D2E60">
        <w:rPr>
          <w:color w:val="000000" w:themeColor="text1"/>
        </w:rPr>
        <w:t>30</w:t>
      </w:r>
      <w:r>
        <w:rPr>
          <w:rFonts w:hint="eastAsia"/>
          <w:color w:val="000000" w:themeColor="text1"/>
        </w:rPr>
        <w:t>分钟</w:t>
      </w:r>
      <w:commentRangeEnd w:id="3"/>
      <w:r w:rsidR="008D2E60">
        <w:rPr>
          <w:rStyle w:val="a9"/>
        </w:rPr>
        <w:commentReference w:id="3"/>
      </w:r>
      <w:r w:rsidR="008D2E60">
        <w:rPr>
          <w:rFonts w:hint="eastAsia"/>
          <w:color w:val="000000" w:themeColor="text1"/>
        </w:rPr>
        <w:t>（参考PR</w:t>
      </w:r>
      <w:r w:rsidR="008D2E60">
        <w:rPr>
          <w:color w:val="000000" w:themeColor="text1"/>
        </w:rPr>
        <w:t>D 5.1.1）</w:t>
      </w:r>
    </w:p>
    <w:p w14:paraId="47253D4E" w14:textId="77777777" w:rsidR="008D2E60" w:rsidRDefault="008D2E60" w:rsidP="001F07ED">
      <w:pPr>
        <w:rPr>
          <w:rFonts w:hint="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24AA474" wp14:editId="4493D85F">
            <wp:extent cx="5274310" cy="1062990"/>
            <wp:effectExtent l="0" t="0" r="2540" b="381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AA68" w14:textId="77777777" w:rsidR="001F07ED" w:rsidRPr="001F07ED" w:rsidRDefault="001F07ED" w:rsidP="001F07ED">
      <w:r>
        <w:rPr>
          <w:noProof/>
        </w:rPr>
        <w:drawing>
          <wp:inline distT="0" distB="0" distL="0" distR="0" wp14:anchorId="76E0935E" wp14:editId="20827BB4">
            <wp:extent cx="3905795" cy="1752845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4626" w14:textId="77777777" w:rsidR="001F07ED" w:rsidRDefault="001F07ED" w:rsidP="001F07ED"/>
    <w:p w14:paraId="0EE30F14" w14:textId="77777777" w:rsidR="008D2E60" w:rsidRDefault="008D2E60" w:rsidP="001F07ED"/>
    <w:p w14:paraId="37C61BB4" w14:textId="77777777" w:rsidR="008D2E60" w:rsidRDefault="008D2E60" w:rsidP="001F07ED"/>
    <w:p w14:paraId="46218D06" w14:textId="77777777" w:rsidR="008D2E60" w:rsidRDefault="008D2E60" w:rsidP="001F07ED">
      <w:pPr>
        <w:pStyle w:val="2"/>
      </w:pPr>
      <w:r>
        <w:rPr>
          <w:rFonts w:hint="eastAsia"/>
        </w:rPr>
        <w:t>机构名限制</w:t>
      </w:r>
    </w:p>
    <w:p w14:paraId="102C07B5" w14:textId="77777777" w:rsidR="008D2E60" w:rsidRPr="001F07ED" w:rsidRDefault="008D2E60" w:rsidP="008D2E60">
      <w:pPr>
        <w:rPr>
          <w:rFonts w:hint="eastAsia"/>
          <w:color w:val="000000" w:themeColor="text1"/>
        </w:rPr>
      </w:pPr>
      <w:r w:rsidRPr="001F07ED">
        <w:rPr>
          <w:rFonts w:hint="eastAsia"/>
          <w:color w:val="000000" w:themeColor="text1"/>
        </w:rPr>
        <w:t>页面</w:t>
      </w:r>
      <w:r w:rsidRPr="001F07ED">
        <w:rPr>
          <w:color w:val="000000" w:themeColor="text1"/>
        </w:rPr>
        <w:t>问题：</w:t>
      </w:r>
      <w:r>
        <w:rPr>
          <w:rFonts w:hint="eastAsia"/>
          <w:color w:val="000000" w:themeColor="text1"/>
        </w:rPr>
        <w:t>当前机构</w:t>
      </w:r>
      <w:proofErr w:type="gramStart"/>
      <w:r>
        <w:rPr>
          <w:rFonts w:hint="eastAsia"/>
          <w:color w:val="000000" w:themeColor="text1"/>
        </w:rPr>
        <w:t>名</w:t>
      </w:r>
      <w:r>
        <w:rPr>
          <w:color w:val="000000" w:themeColor="text1"/>
        </w:rPr>
        <w:t>限制</w:t>
      </w:r>
      <w:proofErr w:type="gramEnd"/>
      <w:r>
        <w:rPr>
          <w:color w:val="000000" w:themeColor="text1"/>
        </w:rPr>
        <w:t>为</w:t>
      </w:r>
      <w:r>
        <w:rPr>
          <w:rFonts w:hint="eastAsia"/>
          <w:color w:val="000000" w:themeColor="text1"/>
        </w:rPr>
        <w:t>汉字</w:t>
      </w:r>
      <w:r>
        <w:rPr>
          <w:color w:val="000000" w:themeColor="text1"/>
        </w:rPr>
        <w:t>、字母组合</w:t>
      </w:r>
    </w:p>
    <w:p w14:paraId="04306D25" w14:textId="77777777" w:rsidR="008D2E60" w:rsidRPr="008D2E60" w:rsidRDefault="008D2E60" w:rsidP="008D2E60">
      <w:pPr>
        <w:rPr>
          <w:rFonts w:hint="eastAsia"/>
          <w:color w:val="000000" w:themeColor="text1"/>
        </w:rPr>
      </w:pPr>
      <w:r w:rsidRPr="001F07ED">
        <w:rPr>
          <w:rFonts w:hint="eastAsia"/>
          <w:color w:val="000000" w:themeColor="text1"/>
        </w:rPr>
        <w:t>处理建议：</w:t>
      </w:r>
      <w:r>
        <w:rPr>
          <w:rFonts w:hint="eastAsia"/>
          <w:color w:val="000000" w:themeColor="text1"/>
        </w:rPr>
        <w:t>建议</w:t>
      </w:r>
      <w:r>
        <w:rPr>
          <w:rFonts w:hint="eastAsia"/>
          <w:color w:val="000000" w:themeColor="text1"/>
        </w:rPr>
        <w:t>只限制</w:t>
      </w:r>
      <w:r>
        <w:rPr>
          <w:color w:val="000000" w:themeColor="text1"/>
        </w:rPr>
        <w:t>长度，</w:t>
      </w:r>
      <w:commentRangeStart w:id="4"/>
      <w:r>
        <w:rPr>
          <w:rFonts w:hint="eastAsia"/>
          <w:color w:val="000000" w:themeColor="text1"/>
        </w:rPr>
        <w:t>解除</w:t>
      </w:r>
      <w:r>
        <w:rPr>
          <w:color w:val="000000" w:themeColor="text1"/>
        </w:rPr>
        <w:t>字符输入限制</w:t>
      </w:r>
      <w:commentRangeEnd w:id="4"/>
      <w:r>
        <w:rPr>
          <w:rStyle w:val="a9"/>
        </w:rPr>
        <w:commentReference w:id="4"/>
      </w:r>
      <w:r>
        <w:rPr>
          <w:rFonts w:hint="eastAsia"/>
          <w:color w:val="000000" w:themeColor="text1"/>
        </w:rPr>
        <w:t>（参考PR</w:t>
      </w:r>
      <w:r>
        <w:rPr>
          <w:color w:val="000000" w:themeColor="text1"/>
        </w:rPr>
        <w:t>D 5.1.1）</w:t>
      </w:r>
    </w:p>
    <w:p w14:paraId="50D7D55E" w14:textId="77777777" w:rsidR="008D2E60" w:rsidRDefault="008D2E60" w:rsidP="001F07ED">
      <w:r>
        <w:rPr>
          <w:noProof/>
        </w:rPr>
        <w:drawing>
          <wp:inline distT="0" distB="0" distL="0" distR="0" wp14:anchorId="48D07A49" wp14:editId="00F030D1">
            <wp:extent cx="4848902" cy="428685"/>
            <wp:effectExtent l="0" t="0" r="0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6872" w14:textId="77777777" w:rsidR="008D2E60" w:rsidRDefault="008D2E60" w:rsidP="001F07ED">
      <w:r>
        <w:rPr>
          <w:noProof/>
        </w:rPr>
        <w:drawing>
          <wp:inline distT="0" distB="0" distL="0" distR="0" wp14:anchorId="198D83CA" wp14:editId="6505A942">
            <wp:extent cx="5274310" cy="1595755"/>
            <wp:effectExtent l="0" t="0" r="2540" b="444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831B" w14:textId="77777777" w:rsidR="00DE4930" w:rsidRDefault="00DE4930" w:rsidP="001F07ED"/>
    <w:p w14:paraId="15A2644D" w14:textId="77777777" w:rsidR="00DE4930" w:rsidRDefault="00DE4930" w:rsidP="001F07ED"/>
    <w:p w14:paraId="11EE9F03" w14:textId="77777777" w:rsidR="00DE4930" w:rsidRDefault="00DE4930" w:rsidP="001F07ED"/>
    <w:p w14:paraId="0A57030B" w14:textId="77777777" w:rsidR="00DE4930" w:rsidRDefault="00DE4930" w:rsidP="001F07ED"/>
    <w:p w14:paraId="471C8560" w14:textId="77777777" w:rsidR="00DE4930" w:rsidRDefault="00DE4930" w:rsidP="001F07ED"/>
    <w:p w14:paraId="2C359F8C" w14:textId="77777777" w:rsidR="00DE4930" w:rsidRDefault="00DE4930" w:rsidP="001F07ED">
      <w:pPr>
        <w:rPr>
          <w:rFonts w:hint="eastAsia"/>
        </w:rPr>
      </w:pPr>
    </w:p>
    <w:p w14:paraId="20369860" w14:textId="77777777" w:rsidR="008D2E60" w:rsidRDefault="008D2E60" w:rsidP="008D2E60">
      <w:pPr>
        <w:pStyle w:val="2"/>
      </w:pPr>
      <w:bookmarkStart w:id="5" w:name="_Toc442208027"/>
      <w:r>
        <w:rPr>
          <w:rFonts w:hint="eastAsia"/>
        </w:rPr>
        <w:lastRenderedPageBreak/>
        <w:t>输入</w:t>
      </w:r>
      <w:r w:rsidR="0074166B">
        <w:rPr>
          <w:rFonts w:hint="eastAsia"/>
        </w:rPr>
        <w:t>状态</w:t>
      </w:r>
      <w:r w:rsidR="00DE4930">
        <w:t>提示</w:t>
      </w:r>
      <w:r>
        <w:rPr>
          <w:rFonts w:hint="eastAsia"/>
        </w:rPr>
        <w:t>优化</w:t>
      </w:r>
    </w:p>
    <w:p w14:paraId="69805E88" w14:textId="77777777" w:rsidR="008D2E60" w:rsidRPr="001F07ED" w:rsidRDefault="008D2E60" w:rsidP="008D2E60">
      <w:pPr>
        <w:rPr>
          <w:rFonts w:hint="eastAsia"/>
          <w:color w:val="000000" w:themeColor="text1"/>
        </w:rPr>
      </w:pPr>
      <w:r w:rsidRPr="001F07ED">
        <w:rPr>
          <w:rFonts w:hint="eastAsia"/>
          <w:color w:val="000000" w:themeColor="text1"/>
        </w:rPr>
        <w:t>页面</w:t>
      </w:r>
      <w:r w:rsidRPr="001F07ED">
        <w:rPr>
          <w:color w:val="000000" w:themeColor="text1"/>
        </w:rPr>
        <w:t>问题：</w:t>
      </w:r>
      <w:proofErr w:type="gramStart"/>
      <w:r>
        <w:rPr>
          <w:rFonts w:hint="eastAsia"/>
          <w:color w:val="000000" w:themeColor="text1"/>
        </w:rPr>
        <w:t>当前</w:t>
      </w:r>
      <w:r>
        <w:rPr>
          <w:rFonts w:hint="eastAsia"/>
          <w:color w:val="000000" w:themeColor="text1"/>
        </w:rPr>
        <w:t>仅</w:t>
      </w:r>
      <w:proofErr w:type="gramEnd"/>
      <w:r>
        <w:rPr>
          <w:rFonts w:hint="eastAsia"/>
          <w:color w:val="000000" w:themeColor="text1"/>
        </w:rPr>
        <w:t>在</w:t>
      </w:r>
      <w:r w:rsidR="00DE4930">
        <w:rPr>
          <w:color w:val="000000" w:themeColor="text1"/>
        </w:rPr>
        <w:t>输入错误时以红色文字提示，</w:t>
      </w:r>
      <w:r w:rsidR="00DE4930">
        <w:rPr>
          <w:rFonts w:hint="eastAsia"/>
          <w:color w:val="000000" w:themeColor="text1"/>
        </w:rPr>
        <w:t>输入</w:t>
      </w:r>
      <w:r w:rsidR="00DE4930">
        <w:rPr>
          <w:color w:val="000000" w:themeColor="text1"/>
        </w:rPr>
        <w:t>样式可优化</w:t>
      </w:r>
    </w:p>
    <w:p w14:paraId="7CB7886E" w14:textId="77777777" w:rsidR="008D2E60" w:rsidRDefault="008D2E60" w:rsidP="008D2E60">
      <w:pPr>
        <w:rPr>
          <w:color w:val="000000" w:themeColor="text1"/>
        </w:rPr>
      </w:pPr>
      <w:r w:rsidRPr="001F07ED">
        <w:rPr>
          <w:rFonts w:hint="eastAsia"/>
          <w:color w:val="000000" w:themeColor="text1"/>
        </w:rPr>
        <w:t>处理建议：</w:t>
      </w:r>
    </w:p>
    <w:p w14:paraId="27F9DBEC" w14:textId="77777777" w:rsidR="00DE4930" w:rsidRPr="00DE4930" w:rsidRDefault="00DE4930" w:rsidP="00DE4930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DE4930">
        <w:rPr>
          <w:rFonts w:hint="eastAsia"/>
          <w:color w:val="000000" w:themeColor="text1"/>
        </w:rPr>
        <w:t>当前</w:t>
      </w:r>
      <w:r w:rsidRPr="00DE4930">
        <w:rPr>
          <w:color w:val="000000" w:themeColor="text1"/>
        </w:rPr>
        <w:t>输入框可使用蓝色高亮</w:t>
      </w:r>
    </w:p>
    <w:p w14:paraId="3776BF3B" w14:textId="77777777" w:rsidR="00DE4930" w:rsidRDefault="00DE4930" w:rsidP="00DE4930">
      <w:pPr>
        <w:pStyle w:val="a3"/>
        <w:ind w:left="36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53D82C6D" wp14:editId="272D2478">
            <wp:extent cx="2571750" cy="453353"/>
            <wp:effectExtent l="0" t="0" r="0" b="4445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1446" cy="4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13BF" w14:textId="77777777" w:rsidR="00DE4930" w:rsidRDefault="00DE4930" w:rsidP="00DE4930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校验错误的</w:t>
      </w:r>
      <w:r>
        <w:rPr>
          <w:color w:val="000000" w:themeColor="text1"/>
        </w:rPr>
        <w:t>输入框可使用红色高亮</w:t>
      </w:r>
    </w:p>
    <w:p w14:paraId="62697401" w14:textId="77777777" w:rsidR="008D2E60" w:rsidRPr="00DE4930" w:rsidRDefault="00DE4930" w:rsidP="008D2E60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输入</w:t>
      </w:r>
      <w:r>
        <w:rPr>
          <w:color w:val="000000" w:themeColor="text1"/>
        </w:rPr>
        <w:t>成功的输入框，在失</w:t>
      </w:r>
      <w:proofErr w:type="gramStart"/>
      <w:r>
        <w:rPr>
          <w:rFonts w:hint="eastAsia"/>
          <w:color w:val="000000" w:themeColor="text1"/>
        </w:rPr>
        <w:t>焦判断</w:t>
      </w:r>
      <w:proofErr w:type="gramEnd"/>
      <w:r>
        <w:rPr>
          <w:color w:val="000000" w:themeColor="text1"/>
        </w:rPr>
        <w:t>后，在图示位置增添输入成功的符号（</w:t>
      </w:r>
      <w:r>
        <w:rPr>
          <w:rFonts w:hint="eastAsia"/>
          <w:color w:val="000000" w:themeColor="text1"/>
        </w:rPr>
        <w:t>例如“</w:t>
      </w:r>
      <w:r w:rsidRPr="00DE4930">
        <w:rPr>
          <w:rFonts w:hint="eastAsia"/>
          <w:color w:val="000000" w:themeColor="text1"/>
        </w:rPr>
        <w:t>√</w:t>
      </w:r>
      <w:r>
        <w:rPr>
          <w:color w:val="000000" w:themeColor="text1"/>
        </w:rPr>
        <w:t>”）</w:t>
      </w:r>
    </w:p>
    <w:p w14:paraId="0294409B" w14:textId="77777777" w:rsidR="008D2E60" w:rsidRDefault="008D2E60" w:rsidP="008D2E60">
      <w:pPr>
        <w:rPr>
          <w:rFonts w:hint="eastAsia"/>
        </w:rPr>
      </w:pPr>
      <w:r>
        <w:rPr>
          <w:noProof/>
        </w:rPr>
        <w:drawing>
          <wp:inline distT="0" distB="0" distL="0" distR="0" wp14:anchorId="09DCE564" wp14:editId="7A58DFFA">
            <wp:extent cx="5274310" cy="2863215"/>
            <wp:effectExtent l="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5"/>
    <w:p w14:paraId="0C7F1F8D" w14:textId="77777777" w:rsidR="002314FA" w:rsidRDefault="00DE4930" w:rsidP="006762C7">
      <w:pPr>
        <w:pStyle w:val="1"/>
      </w:pPr>
      <w:r>
        <w:rPr>
          <w:rFonts w:hint="eastAsia"/>
        </w:rPr>
        <w:t>找回</w:t>
      </w:r>
      <w:r>
        <w:t>密码</w:t>
      </w:r>
    </w:p>
    <w:p w14:paraId="03EA2245" w14:textId="77777777" w:rsidR="0046231E" w:rsidRPr="00DE4930" w:rsidRDefault="0074166B" w:rsidP="0046231E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验证方式</w:t>
      </w:r>
      <w:r>
        <w:rPr>
          <w:color w:val="000000" w:themeColor="text1"/>
        </w:rPr>
        <w:t>选择流程</w:t>
      </w:r>
    </w:p>
    <w:p w14:paraId="48316475" w14:textId="77777777" w:rsidR="0046231E" w:rsidRPr="00DE4930" w:rsidRDefault="0046231E" w:rsidP="0046231E">
      <w:pPr>
        <w:rPr>
          <w:rFonts w:hint="eastAsia"/>
          <w:color w:val="000000" w:themeColor="text1"/>
        </w:rPr>
      </w:pPr>
      <w:r w:rsidRPr="00DE4930">
        <w:rPr>
          <w:rFonts w:hint="eastAsia"/>
          <w:color w:val="000000" w:themeColor="text1"/>
        </w:rPr>
        <w:t>页面</w:t>
      </w:r>
      <w:r w:rsidRPr="00DE4930">
        <w:rPr>
          <w:color w:val="000000" w:themeColor="text1"/>
        </w:rPr>
        <w:t>问题：</w:t>
      </w:r>
      <w:r w:rsidR="00DE4930">
        <w:rPr>
          <w:rFonts w:hint="eastAsia"/>
          <w:color w:val="000000" w:themeColor="text1"/>
        </w:rPr>
        <w:t>找回密码</w:t>
      </w:r>
      <w:r w:rsidR="00DE4930">
        <w:rPr>
          <w:color w:val="000000" w:themeColor="text1"/>
        </w:rPr>
        <w:t>流程与设计流程</w:t>
      </w:r>
      <w:proofErr w:type="gramStart"/>
      <w:r w:rsidR="00DE4930">
        <w:rPr>
          <w:color w:val="000000" w:themeColor="text1"/>
        </w:rPr>
        <w:t>不</w:t>
      </w:r>
      <w:proofErr w:type="gramEnd"/>
      <w:r w:rsidR="00DE4930">
        <w:rPr>
          <w:color w:val="000000" w:themeColor="text1"/>
        </w:rPr>
        <w:t>符号，当</w:t>
      </w:r>
      <w:r w:rsidR="0074166B">
        <w:rPr>
          <w:rFonts w:hint="eastAsia"/>
          <w:color w:val="000000" w:themeColor="text1"/>
        </w:rPr>
        <w:t>该手机号</w:t>
      </w:r>
      <w:r w:rsidR="0074166B">
        <w:rPr>
          <w:color w:val="000000" w:themeColor="text1"/>
        </w:rPr>
        <w:t>仅存在一种</w:t>
      </w:r>
      <w:r w:rsidR="0074166B">
        <w:rPr>
          <w:rFonts w:hint="eastAsia"/>
          <w:color w:val="000000" w:themeColor="text1"/>
        </w:rPr>
        <w:t>身份</w:t>
      </w:r>
      <w:r w:rsidR="0074166B">
        <w:rPr>
          <w:color w:val="000000" w:themeColor="text1"/>
        </w:rPr>
        <w:t>验证方式时应自动进入对应验证页面</w:t>
      </w:r>
    </w:p>
    <w:p w14:paraId="29E7BE51" w14:textId="77777777" w:rsidR="0046231E" w:rsidRDefault="0046231E" w:rsidP="0046231E">
      <w:pPr>
        <w:rPr>
          <w:rFonts w:hint="eastAsia"/>
          <w:color w:val="000000" w:themeColor="text1"/>
        </w:rPr>
      </w:pPr>
      <w:r w:rsidRPr="00DE4930">
        <w:rPr>
          <w:rFonts w:hint="eastAsia"/>
          <w:color w:val="000000" w:themeColor="text1"/>
        </w:rPr>
        <w:t>处理建议：参考</w:t>
      </w:r>
      <w:r w:rsidR="0074166B">
        <w:rPr>
          <w:rFonts w:hint="eastAsia"/>
          <w:color w:val="000000" w:themeColor="text1"/>
        </w:rPr>
        <w:t>设计文档</w:t>
      </w:r>
      <w:r w:rsidR="0074166B">
        <w:rPr>
          <w:color w:val="000000" w:themeColor="text1"/>
        </w:rPr>
        <w:t>修正</w:t>
      </w:r>
      <w:r w:rsidR="00DE4930">
        <w:rPr>
          <w:rFonts w:hint="eastAsia"/>
          <w:color w:val="000000" w:themeColor="text1"/>
        </w:rPr>
        <w:t>（参考</w:t>
      </w:r>
      <w:r w:rsidR="00DE4930">
        <w:rPr>
          <w:color w:val="000000" w:themeColor="text1"/>
        </w:rPr>
        <w:t>prd5.4）</w:t>
      </w:r>
    </w:p>
    <w:p w14:paraId="3A7CE5E5" w14:textId="77777777" w:rsidR="00DE4930" w:rsidRPr="00DE4930" w:rsidRDefault="00DE4930" w:rsidP="0046231E">
      <w:pPr>
        <w:rPr>
          <w:rFonts w:hint="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7347813" wp14:editId="72EF3CCD">
            <wp:extent cx="5274310" cy="2473325"/>
            <wp:effectExtent l="0" t="0" r="2540" b="317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4C12" w14:textId="77777777" w:rsidR="0046231E" w:rsidRDefault="00DE4930" w:rsidP="0046231E">
      <w:r>
        <w:rPr>
          <w:noProof/>
        </w:rPr>
        <w:drawing>
          <wp:inline distT="0" distB="0" distL="0" distR="0" wp14:anchorId="5EFC84C0" wp14:editId="187D9265">
            <wp:extent cx="4658375" cy="2962688"/>
            <wp:effectExtent l="0" t="0" r="8890" b="952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2C1F" w14:textId="77777777" w:rsidR="0046231E" w:rsidRDefault="0046231E" w:rsidP="0046231E"/>
    <w:p w14:paraId="795C9C71" w14:textId="77777777" w:rsidR="0046231E" w:rsidRDefault="0046231E" w:rsidP="0046231E"/>
    <w:p w14:paraId="70EA8C91" w14:textId="77777777" w:rsidR="0074166B" w:rsidRDefault="0074166B" w:rsidP="0046231E"/>
    <w:p w14:paraId="711F77B5" w14:textId="77777777" w:rsidR="0074166B" w:rsidRDefault="0074166B" w:rsidP="0046231E"/>
    <w:p w14:paraId="5F403D48" w14:textId="77777777" w:rsidR="0074166B" w:rsidRDefault="0074166B" w:rsidP="0046231E"/>
    <w:p w14:paraId="3E7BEDF7" w14:textId="77777777" w:rsidR="0074166B" w:rsidRDefault="0074166B" w:rsidP="0046231E"/>
    <w:p w14:paraId="3364EB68" w14:textId="77777777" w:rsidR="0074166B" w:rsidRDefault="0074166B" w:rsidP="0046231E"/>
    <w:p w14:paraId="41A7C3FB" w14:textId="77777777" w:rsidR="0074166B" w:rsidRDefault="0074166B" w:rsidP="0046231E"/>
    <w:p w14:paraId="5C164DCC" w14:textId="77777777" w:rsidR="0074166B" w:rsidRDefault="0074166B" w:rsidP="0046231E"/>
    <w:p w14:paraId="5EB36E3D" w14:textId="77777777" w:rsidR="0074166B" w:rsidRDefault="0074166B" w:rsidP="0046231E"/>
    <w:p w14:paraId="2498FFEA" w14:textId="77777777" w:rsidR="0074166B" w:rsidRDefault="0074166B" w:rsidP="0046231E"/>
    <w:p w14:paraId="1C9E811D" w14:textId="77777777" w:rsidR="0074166B" w:rsidRDefault="0074166B" w:rsidP="0046231E"/>
    <w:p w14:paraId="07CBE57E" w14:textId="77777777" w:rsidR="0074166B" w:rsidRPr="00DE4930" w:rsidRDefault="0074166B" w:rsidP="0074166B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手机验证/邮箱</w:t>
      </w:r>
      <w:r>
        <w:rPr>
          <w:color w:val="000000" w:themeColor="text1"/>
        </w:rPr>
        <w:t>验证页面</w:t>
      </w:r>
    </w:p>
    <w:p w14:paraId="342FCFD7" w14:textId="77777777" w:rsidR="0074166B" w:rsidRPr="00DE4930" w:rsidRDefault="0074166B" w:rsidP="0074166B">
      <w:pPr>
        <w:rPr>
          <w:rFonts w:hint="eastAsia"/>
          <w:color w:val="000000" w:themeColor="text1"/>
        </w:rPr>
      </w:pPr>
      <w:r w:rsidRPr="00DE4930">
        <w:rPr>
          <w:rFonts w:hint="eastAsia"/>
          <w:color w:val="000000" w:themeColor="text1"/>
        </w:rPr>
        <w:t>页面</w:t>
      </w:r>
      <w:r w:rsidRPr="00DE4930">
        <w:rPr>
          <w:color w:val="000000" w:themeColor="text1"/>
        </w:rPr>
        <w:t>问题：</w:t>
      </w:r>
      <w:r>
        <w:rPr>
          <w:rFonts w:hint="eastAsia"/>
          <w:color w:val="000000" w:themeColor="text1"/>
        </w:rPr>
        <w:t>下图</w:t>
      </w:r>
      <w:r>
        <w:rPr>
          <w:color w:val="000000" w:themeColor="text1"/>
        </w:rPr>
        <w:t>所示，留白明显超过设计稿</w:t>
      </w:r>
      <w:r>
        <w:rPr>
          <w:rFonts w:hint="eastAsia"/>
          <w:color w:val="000000" w:themeColor="text1"/>
        </w:rPr>
        <w:t>，且</w:t>
      </w:r>
      <w:r>
        <w:rPr>
          <w:color w:val="000000" w:themeColor="text1"/>
        </w:rPr>
        <w:t>重新获取样式与设计</w:t>
      </w:r>
      <w:proofErr w:type="gramStart"/>
      <w:r>
        <w:rPr>
          <w:color w:val="000000" w:themeColor="text1"/>
        </w:rPr>
        <w:t>稿明显</w:t>
      </w:r>
      <w:proofErr w:type="gramEnd"/>
      <w:r>
        <w:rPr>
          <w:color w:val="000000" w:themeColor="text1"/>
        </w:rPr>
        <w:t>不同</w:t>
      </w:r>
    </w:p>
    <w:p w14:paraId="2945465F" w14:textId="77777777" w:rsidR="0074166B" w:rsidRPr="0074166B" w:rsidRDefault="0074166B" w:rsidP="0046231E">
      <w:pPr>
        <w:rPr>
          <w:rFonts w:hint="eastAsia"/>
          <w:color w:val="000000" w:themeColor="text1"/>
        </w:rPr>
      </w:pPr>
      <w:r w:rsidRPr="00DE4930">
        <w:rPr>
          <w:rFonts w:hint="eastAsia"/>
          <w:color w:val="000000" w:themeColor="text1"/>
        </w:rPr>
        <w:t>处理建议：</w:t>
      </w:r>
      <w:r>
        <w:rPr>
          <w:rFonts w:hint="eastAsia"/>
          <w:color w:val="000000" w:themeColor="text1"/>
        </w:rPr>
        <w:t>建议</w:t>
      </w:r>
      <w:proofErr w:type="gramStart"/>
      <w:r>
        <w:rPr>
          <w:color w:val="000000" w:themeColor="text1"/>
        </w:rPr>
        <w:t>参考切图实现</w:t>
      </w:r>
      <w:proofErr w:type="gramEnd"/>
      <w:r>
        <w:rPr>
          <w:color w:val="000000" w:themeColor="text1"/>
        </w:rPr>
        <w:t>，如</w:t>
      </w:r>
      <w:proofErr w:type="gramStart"/>
      <w:r>
        <w:rPr>
          <w:color w:val="000000" w:themeColor="text1"/>
        </w:rPr>
        <w:t>有</w:t>
      </w:r>
      <w:r>
        <w:rPr>
          <w:rFonts w:hint="eastAsia"/>
          <w:color w:val="000000" w:themeColor="text1"/>
        </w:rPr>
        <w:t>切图</w:t>
      </w:r>
      <w:r>
        <w:rPr>
          <w:color w:val="000000" w:themeColor="text1"/>
        </w:rPr>
        <w:t>问题</w:t>
      </w:r>
      <w:proofErr w:type="gramEnd"/>
      <w:r>
        <w:rPr>
          <w:color w:val="000000" w:themeColor="text1"/>
        </w:rPr>
        <w:t>可与杨燕联系</w:t>
      </w:r>
    </w:p>
    <w:p w14:paraId="61A96721" w14:textId="77777777" w:rsidR="0074166B" w:rsidRDefault="0074166B" w:rsidP="0046231E">
      <w:r>
        <w:rPr>
          <w:noProof/>
        </w:rPr>
        <w:drawing>
          <wp:inline distT="0" distB="0" distL="0" distR="0" wp14:anchorId="2465DB99" wp14:editId="72A64B2E">
            <wp:extent cx="4801270" cy="3115110"/>
            <wp:effectExtent l="0" t="0" r="0" b="952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34CE" w14:textId="77777777" w:rsidR="0074166B" w:rsidRDefault="0074166B" w:rsidP="0046231E">
      <w:pPr>
        <w:rPr>
          <w:rFonts w:hint="eastAsia"/>
        </w:rPr>
      </w:pPr>
      <w:r>
        <w:rPr>
          <w:noProof/>
        </w:rPr>
        <w:drawing>
          <wp:inline distT="0" distB="0" distL="0" distR="0" wp14:anchorId="709F124D" wp14:editId="218E1813">
            <wp:extent cx="4182059" cy="2324424"/>
            <wp:effectExtent l="0" t="0" r="9525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982E" w14:textId="77777777" w:rsidR="0074166B" w:rsidRDefault="0074166B" w:rsidP="0046231E"/>
    <w:p w14:paraId="75CEF247" w14:textId="77777777" w:rsidR="0074166B" w:rsidRDefault="0074166B" w:rsidP="0046231E"/>
    <w:p w14:paraId="1F317845" w14:textId="77777777" w:rsidR="0074166B" w:rsidRDefault="0074166B" w:rsidP="0046231E"/>
    <w:p w14:paraId="47DFA6E3" w14:textId="77777777" w:rsidR="0074166B" w:rsidRDefault="0074166B" w:rsidP="0046231E"/>
    <w:p w14:paraId="6A1238AA" w14:textId="77777777" w:rsidR="0074166B" w:rsidRDefault="0074166B" w:rsidP="0046231E"/>
    <w:p w14:paraId="5814C8AB" w14:textId="77777777" w:rsidR="0074166B" w:rsidRDefault="0074166B" w:rsidP="0046231E"/>
    <w:p w14:paraId="30632C14" w14:textId="77777777" w:rsidR="0074166B" w:rsidRDefault="0074166B" w:rsidP="0046231E"/>
    <w:p w14:paraId="679EBA94" w14:textId="77777777" w:rsidR="0074166B" w:rsidRDefault="0074166B" w:rsidP="0046231E"/>
    <w:p w14:paraId="4F68AC43" w14:textId="77777777" w:rsidR="0074166B" w:rsidRDefault="0074166B" w:rsidP="0046231E"/>
    <w:p w14:paraId="7DA560C6" w14:textId="77777777" w:rsidR="0074166B" w:rsidRDefault="0074166B" w:rsidP="0046231E"/>
    <w:p w14:paraId="4C7E9559" w14:textId="77777777" w:rsidR="0074166B" w:rsidRDefault="0074166B" w:rsidP="0046231E"/>
    <w:p w14:paraId="2F345644" w14:textId="77777777" w:rsidR="0074166B" w:rsidRPr="00DE4930" w:rsidRDefault="0074166B" w:rsidP="0074166B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重新选择</w:t>
      </w:r>
      <w:r>
        <w:rPr>
          <w:color w:val="000000" w:themeColor="text1"/>
        </w:rPr>
        <w:t>验证方式</w:t>
      </w:r>
    </w:p>
    <w:p w14:paraId="05DE4DDE" w14:textId="77777777" w:rsidR="0074166B" w:rsidRPr="00DE4930" w:rsidRDefault="0074166B" w:rsidP="0074166B">
      <w:pPr>
        <w:rPr>
          <w:rFonts w:hint="eastAsia"/>
          <w:color w:val="000000" w:themeColor="text1"/>
        </w:rPr>
      </w:pPr>
      <w:r w:rsidRPr="00DE4930">
        <w:rPr>
          <w:rFonts w:hint="eastAsia"/>
          <w:color w:val="000000" w:themeColor="text1"/>
        </w:rPr>
        <w:t>页面</w:t>
      </w:r>
      <w:r w:rsidRPr="00DE4930">
        <w:rPr>
          <w:color w:val="000000" w:themeColor="text1"/>
        </w:rPr>
        <w:t>问题：</w:t>
      </w:r>
      <w:r>
        <w:rPr>
          <w:rFonts w:hint="eastAsia"/>
          <w:color w:val="000000" w:themeColor="text1"/>
        </w:rPr>
        <w:t>点击重新</w:t>
      </w:r>
      <w:r>
        <w:rPr>
          <w:color w:val="000000" w:themeColor="text1"/>
        </w:rPr>
        <w:t>选择验证方式时，</w:t>
      </w:r>
      <w:r>
        <w:rPr>
          <w:rFonts w:hint="eastAsia"/>
          <w:color w:val="000000" w:themeColor="text1"/>
        </w:rPr>
        <w:t>如图</w:t>
      </w:r>
      <w:r>
        <w:rPr>
          <w:color w:val="000000" w:themeColor="text1"/>
        </w:rPr>
        <w:t>所示会出现重叠</w:t>
      </w:r>
    </w:p>
    <w:p w14:paraId="3C5DE4FD" w14:textId="77777777" w:rsidR="0074166B" w:rsidRPr="0074166B" w:rsidRDefault="0074166B" w:rsidP="0074166B">
      <w:pPr>
        <w:rPr>
          <w:rFonts w:hint="eastAsia"/>
          <w:color w:val="000000" w:themeColor="text1"/>
        </w:rPr>
      </w:pPr>
      <w:r w:rsidRPr="00DE4930">
        <w:rPr>
          <w:rFonts w:hint="eastAsia"/>
          <w:color w:val="000000" w:themeColor="text1"/>
        </w:rPr>
        <w:t>处理建议：</w:t>
      </w:r>
      <w:r>
        <w:rPr>
          <w:rFonts w:hint="eastAsia"/>
          <w:color w:val="000000" w:themeColor="text1"/>
        </w:rPr>
        <w:t>建议</w:t>
      </w:r>
      <w:r>
        <w:rPr>
          <w:rFonts w:hint="eastAsia"/>
          <w:color w:val="000000" w:themeColor="text1"/>
        </w:rPr>
        <w:t>修正为</w:t>
      </w:r>
      <w:r>
        <w:rPr>
          <w:color w:val="000000" w:themeColor="text1"/>
        </w:rPr>
        <w:t>保留顶部一个</w:t>
      </w:r>
    </w:p>
    <w:p w14:paraId="79267F3F" w14:textId="77777777" w:rsidR="0074166B" w:rsidRPr="0074166B" w:rsidRDefault="0074166B" w:rsidP="0046231E">
      <w:pPr>
        <w:rPr>
          <w:rFonts w:hint="eastAsia"/>
        </w:rPr>
      </w:pPr>
    </w:p>
    <w:p w14:paraId="54EC7CB6" w14:textId="77777777" w:rsidR="0074166B" w:rsidRDefault="0074166B" w:rsidP="0046231E">
      <w:r>
        <w:rPr>
          <w:noProof/>
        </w:rPr>
        <w:drawing>
          <wp:inline distT="0" distB="0" distL="0" distR="0" wp14:anchorId="633E4D5E" wp14:editId="682AFF64">
            <wp:extent cx="5274310" cy="2942590"/>
            <wp:effectExtent l="0" t="0" r="254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3075" w14:textId="77777777" w:rsidR="0074166B" w:rsidRDefault="0074166B" w:rsidP="0046231E"/>
    <w:p w14:paraId="37449FEB" w14:textId="77777777" w:rsidR="0074166B" w:rsidRDefault="0074166B" w:rsidP="0046231E"/>
    <w:p w14:paraId="5EB7C2AD" w14:textId="77777777" w:rsidR="0074166B" w:rsidRDefault="0074166B" w:rsidP="0074166B">
      <w:pPr>
        <w:pStyle w:val="2"/>
      </w:pPr>
      <w:r>
        <w:rPr>
          <w:rFonts w:hint="eastAsia"/>
        </w:rPr>
        <w:t>验证邮件</w:t>
      </w:r>
      <w:r>
        <w:t>发件</w:t>
      </w:r>
      <w:r>
        <w:rPr>
          <w:rFonts w:hint="eastAsia"/>
        </w:rPr>
        <w:t>名</w:t>
      </w:r>
      <w:r>
        <w:t>优化</w:t>
      </w:r>
    </w:p>
    <w:p w14:paraId="4AB44B8D" w14:textId="77777777" w:rsidR="0074166B" w:rsidRPr="001F07ED" w:rsidRDefault="0074166B" w:rsidP="0074166B">
      <w:pPr>
        <w:rPr>
          <w:rFonts w:hint="eastAsia"/>
          <w:color w:val="000000" w:themeColor="text1"/>
        </w:rPr>
      </w:pPr>
      <w:r w:rsidRPr="001F07ED">
        <w:rPr>
          <w:rFonts w:hint="eastAsia"/>
          <w:color w:val="000000" w:themeColor="text1"/>
        </w:rPr>
        <w:t>页面</w:t>
      </w:r>
      <w:r w:rsidRPr="001F07ED">
        <w:rPr>
          <w:color w:val="000000" w:themeColor="text1"/>
        </w:rPr>
        <w:t>问题：</w:t>
      </w:r>
      <w:r>
        <w:rPr>
          <w:rFonts w:hint="eastAsia"/>
          <w:color w:val="000000" w:themeColor="text1"/>
        </w:rPr>
        <w:t>当前</w:t>
      </w:r>
      <w:r>
        <w:rPr>
          <w:rFonts w:hint="eastAsia"/>
          <w:color w:val="000000" w:themeColor="text1"/>
        </w:rPr>
        <w:t>发件人</w:t>
      </w:r>
      <w:r>
        <w:rPr>
          <w:color w:val="000000" w:themeColor="text1"/>
        </w:rPr>
        <w:t>为</w:t>
      </w:r>
      <w:r>
        <w:rPr>
          <w:rFonts w:hint="eastAsia"/>
          <w:color w:val="000000" w:themeColor="text1"/>
        </w:rPr>
        <w:t>ZHXY_ADMIN</w:t>
      </w:r>
    </w:p>
    <w:p w14:paraId="01C33EDC" w14:textId="77777777" w:rsidR="0074166B" w:rsidRPr="0074166B" w:rsidRDefault="0074166B" w:rsidP="0074166B">
      <w:pPr>
        <w:rPr>
          <w:rFonts w:hint="eastAsia"/>
          <w:color w:val="000000" w:themeColor="text1"/>
        </w:rPr>
      </w:pPr>
      <w:r w:rsidRPr="001F07ED">
        <w:rPr>
          <w:rFonts w:hint="eastAsia"/>
          <w:color w:val="000000" w:themeColor="text1"/>
        </w:rPr>
        <w:t>处理建议：</w:t>
      </w:r>
      <w:r w:rsidRPr="0074166B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建议</w:t>
      </w:r>
      <w:r>
        <w:rPr>
          <w:color w:val="000000" w:themeColor="text1"/>
        </w:rPr>
        <w:t>优化为“</w:t>
      </w:r>
      <w:r>
        <w:rPr>
          <w:rFonts w:hint="eastAsia"/>
          <w:color w:val="000000" w:themeColor="text1"/>
        </w:rPr>
        <w:t>易学习</w:t>
      </w:r>
      <w:r>
        <w:rPr>
          <w:color w:val="000000" w:themeColor="text1"/>
        </w:rPr>
        <w:t>运营团队”</w:t>
      </w:r>
    </w:p>
    <w:p w14:paraId="3A4F4135" w14:textId="77777777" w:rsidR="0074166B" w:rsidRDefault="0074166B" w:rsidP="0046231E">
      <w:r>
        <w:rPr>
          <w:noProof/>
        </w:rPr>
        <w:drawing>
          <wp:inline distT="0" distB="0" distL="0" distR="0" wp14:anchorId="54947CEA" wp14:editId="5F88F1D3">
            <wp:extent cx="3591426" cy="1028844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6C72" w14:textId="77777777" w:rsidR="0074166B" w:rsidRPr="0046231E" w:rsidRDefault="0074166B" w:rsidP="0046231E">
      <w:pPr>
        <w:rPr>
          <w:rFonts w:hint="eastAsia"/>
        </w:rPr>
      </w:pPr>
    </w:p>
    <w:p w14:paraId="529E01E4" w14:textId="77777777" w:rsidR="00302724" w:rsidRDefault="00302724" w:rsidP="00302724">
      <w:pPr>
        <w:pStyle w:val="1"/>
      </w:pPr>
      <w:r>
        <w:rPr>
          <w:rFonts w:hint="eastAsia"/>
        </w:rPr>
        <w:t>第三方登录</w:t>
      </w:r>
    </w:p>
    <w:p w14:paraId="12BB75AD" w14:textId="77777777" w:rsidR="00302724" w:rsidRDefault="00302724" w:rsidP="00302724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二次注册</w:t>
      </w:r>
      <w:r>
        <w:rPr>
          <w:color w:val="000000" w:themeColor="text1"/>
        </w:rPr>
        <w:t>时，绑定已有账号样式</w:t>
      </w:r>
    </w:p>
    <w:p w14:paraId="3C9E2C43" w14:textId="77777777" w:rsidR="00302724" w:rsidRPr="00302724" w:rsidRDefault="00302724" w:rsidP="00302724">
      <w:pPr>
        <w:rPr>
          <w:rFonts w:hint="eastAsia"/>
          <w:color w:val="000000" w:themeColor="text1"/>
        </w:rPr>
      </w:pPr>
      <w:r w:rsidRPr="00302724">
        <w:rPr>
          <w:rFonts w:hint="eastAsia"/>
          <w:color w:val="000000" w:themeColor="text1"/>
        </w:rPr>
        <w:t>页面</w:t>
      </w:r>
      <w:r w:rsidRPr="00302724">
        <w:rPr>
          <w:color w:val="000000" w:themeColor="text1"/>
        </w:rPr>
        <w:t>问题：</w:t>
      </w:r>
      <w:r>
        <w:rPr>
          <w:rFonts w:hint="eastAsia"/>
          <w:color w:val="000000" w:themeColor="text1"/>
        </w:rPr>
        <w:t>样式明显与</w:t>
      </w:r>
      <w:r>
        <w:rPr>
          <w:color w:val="000000" w:themeColor="text1"/>
        </w:rPr>
        <w:t>设计不符</w:t>
      </w:r>
    </w:p>
    <w:p w14:paraId="1B14EBF2" w14:textId="77777777" w:rsidR="00302724" w:rsidRDefault="00302724" w:rsidP="00302724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处理建议：参考</w:t>
      </w:r>
      <w:proofErr w:type="gramStart"/>
      <w:r>
        <w:rPr>
          <w:rFonts w:hint="eastAsia"/>
          <w:color w:val="000000" w:themeColor="text1"/>
        </w:rPr>
        <w:t>原</w:t>
      </w:r>
      <w:r>
        <w:rPr>
          <w:color w:val="000000" w:themeColor="text1"/>
        </w:rPr>
        <w:t>切图文件</w:t>
      </w:r>
      <w:proofErr w:type="gramEnd"/>
      <w:r>
        <w:rPr>
          <w:color w:val="000000" w:themeColor="text1"/>
        </w:rPr>
        <w:t>修正，如有样式问题</w:t>
      </w:r>
      <w:r>
        <w:rPr>
          <w:rFonts w:hint="eastAsia"/>
          <w:color w:val="000000" w:themeColor="text1"/>
        </w:rPr>
        <w:t>可与</w:t>
      </w:r>
      <w:r>
        <w:rPr>
          <w:color w:val="000000" w:themeColor="text1"/>
        </w:rPr>
        <w:t>杨燕</w:t>
      </w:r>
      <w:r>
        <w:rPr>
          <w:rFonts w:hint="eastAsia"/>
          <w:color w:val="000000" w:themeColor="text1"/>
        </w:rPr>
        <w:t>联系</w:t>
      </w:r>
    </w:p>
    <w:p w14:paraId="0CAC6215" w14:textId="77777777" w:rsidR="00302724" w:rsidRPr="00302724" w:rsidRDefault="00302724" w:rsidP="00302724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23B21D2C" wp14:editId="0315DB95">
            <wp:extent cx="4658375" cy="2638793"/>
            <wp:effectExtent l="0" t="0" r="8890" b="952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77D3" w14:textId="77777777" w:rsidR="00302724" w:rsidRPr="00302724" w:rsidRDefault="00302724" w:rsidP="00302724">
      <w:r>
        <w:rPr>
          <w:noProof/>
        </w:rPr>
        <w:drawing>
          <wp:inline distT="0" distB="0" distL="0" distR="0" wp14:anchorId="78959840" wp14:editId="1DFEC724">
            <wp:extent cx="3543795" cy="1409897"/>
            <wp:effectExtent l="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BC56" w14:textId="77777777" w:rsidR="00302724" w:rsidRDefault="00302724" w:rsidP="00302724"/>
    <w:p w14:paraId="1FF5EB30" w14:textId="77777777" w:rsidR="00302724" w:rsidRDefault="00302724" w:rsidP="00302724"/>
    <w:p w14:paraId="384C4FE7" w14:textId="77777777" w:rsidR="00302724" w:rsidRDefault="00302724" w:rsidP="00302724"/>
    <w:p w14:paraId="62A224FC" w14:textId="77777777" w:rsidR="00302724" w:rsidRDefault="00302724" w:rsidP="00302724"/>
    <w:p w14:paraId="0171D01C" w14:textId="77777777" w:rsidR="00302724" w:rsidRDefault="00302724" w:rsidP="00302724"/>
    <w:p w14:paraId="06497F9E" w14:textId="77777777" w:rsidR="00302724" w:rsidRDefault="00302724" w:rsidP="00302724"/>
    <w:p w14:paraId="4CB181C7" w14:textId="77777777" w:rsidR="00302724" w:rsidRDefault="00302724" w:rsidP="00302724"/>
    <w:p w14:paraId="50CC892A" w14:textId="77777777" w:rsidR="00302724" w:rsidRDefault="00302724" w:rsidP="00302724"/>
    <w:p w14:paraId="51B6F0FD" w14:textId="77777777" w:rsidR="00302724" w:rsidRDefault="00302724" w:rsidP="00302724"/>
    <w:p w14:paraId="724806DA" w14:textId="77777777" w:rsidR="00302724" w:rsidRDefault="00302724" w:rsidP="00302724"/>
    <w:p w14:paraId="503BDD71" w14:textId="77777777" w:rsidR="00302724" w:rsidRDefault="00302724" w:rsidP="00302724"/>
    <w:p w14:paraId="23AB28D2" w14:textId="77777777" w:rsidR="00302724" w:rsidRDefault="00302724" w:rsidP="00302724"/>
    <w:p w14:paraId="7849C1EC" w14:textId="77777777" w:rsidR="00302724" w:rsidRDefault="00302724" w:rsidP="00302724"/>
    <w:p w14:paraId="40A17F6F" w14:textId="77777777" w:rsidR="00302724" w:rsidRDefault="00302724" w:rsidP="00302724"/>
    <w:p w14:paraId="0EA2932E" w14:textId="77777777" w:rsidR="00302724" w:rsidRDefault="00302724" w:rsidP="00302724"/>
    <w:p w14:paraId="0DF4F4A0" w14:textId="77777777" w:rsidR="00302724" w:rsidRDefault="00302724" w:rsidP="00302724"/>
    <w:p w14:paraId="09595859" w14:textId="77777777" w:rsidR="00302724" w:rsidRDefault="00302724" w:rsidP="00302724"/>
    <w:p w14:paraId="439F06FA" w14:textId="77777777" w:rsidR="00302724" w:rsidRDefault="00302724" w:rsidP="00302724"/>
    <w:p w14:paraId="46DB8AF3" w14:textId="77777777" w:rsidR="00302724" w:rsidRDefault="00302724" w:rsidP="00302724">
      <w:pPr>
        <w:rPr>
          <w:rFonts w:hint="eastAsia"/>
        </w:rPr>
      </w:pPr>
    </w:p>
    <w:p w14:paraId="6F6E55DB" w14:textId="77777777" w:rsidR="00954615" w:rsidRDefault="0074166B" w:rsidP="006762C7">
      <w:pPr>
        <w:pStyle w:val="1"/>
      </w:pPr>
      <w:r>
        <w:rPr>
          <w:rFonts w:hint="eastAsia"/>
        </w:rPr>
        <w:lastRenderedPageBreak/>
        <w:t>账号</w:t>
      </w:r>
      <w:r>
        <w:t>管理</w:t>
      </w:r>
    </w:p>
    <w:p w14:paraId="76E09AA2" w14:textId="77777777" w:rsidR="00312343" w:rsidRPr="00302724" w:rsidRDefault="00302724" w:rsidP="00312343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个人资料</w:t>
      </w:r>
      <w:r>
        <w:rPr>
          <w:color w:val="000000" w:themeColor="text1"/>
        </w:rPr>
        <w:t>-</w:t>
      </w:r>
      <w:r w:rsidRPr="00302724">
        <w:rPr>
          <w:rFonts w:hint="eastAsia"/>
          <w:color w:val="000000" w:themeColor="text1"/>
        </w:rPr>
        <w:t>昵称</w:t>
      </w:r>
      <w:r w:rsidRPr="00302724">
        <w:rPr>
          <w:color w:val="000000" w:themeColor="text1"/>
        </w:rPr>
        <w:t>/</w:t>
      </w:r>
      <w:r w:rsidRPr="00302724">
        <w:rPr>
          <w:rFonts w:hint="eastAsia"/>
          <w:color w:val="000000" w:themeColor="text1"/>
        </w:rPr>
        <w:t>真实</w:t>
      </w:r>
      <w:r w:rsidRPr="00302724">
        <w:rPr>
          <w:color w:val="000000" w:themeColor="text1"/>
        </w:rPr>
        <w:t>姓名默认值</w:t>
      </w:r>
      <w:r w:rsidRPr="00302724">
        <w:rPr>
          <w:rFonts w:hint="eastAsia"/>
          <w:color w:val="000000" w:themeColor="text1"/>
        </w:rPr>
        <w:t>颠倒</w:t>
      </w:r>
    </w:p>
    <w:p w14:paraId="21991E3B" w14:textId="77777777" w:rsidR="00954615" w:rsidRPr="00302724" w:rsidRDefault="00954615" w:rsidP="00954615">
      <w:pPr>
        <w:rPr>
          <w:rFonts w:hint="eastAsia"/>
          <w:color w:val="000000" w:themeColor="text1"/>
        </w:rPr>
      </w:pPr>
      <w:r w:rsidRPr="00302724">
        <w:rPr>
          <w:rFonts w:hint="eastAsia"/>
          <w:color w:val="000000" w:themeColor="text1"/>
        </w:rPr>
        <w:t>页面</w:t>
      </w:r>
      <w:r w:rsidRPr="00302724">
        <w:rPr>
          <w:color w:val="000000" w:themeColor="text1"/>
        </w:rPr>
        <w:t>问题：</w:t>
      </w:r>
      <w:r w:rsidR="0074166B" w:rsidRPr="00302724">
        <w:rPr>
          <w:rFonts w:hint="eastAsia"/>
          <w:color w:val="000000" w:themeColor="text1"/>
        </w:rPr>
        <w:t>注册成功</w:t>
      </w:r>
      <w:r w:rsidR="0074166B" w:rsidRPr="00302724">
        <w:rPr>
          <w:color w:val="000000" w:themeColor="text1"/>
        </w:rPr>
        <w:t>后，真实姓名</w:t>
      </w:r>
      <w:r w:rsidR="0074166B" w:rsidRPr="00302724">
        <w:rPr>
          <w:rFonts w:hint="eastAsia"/>
          <w:color w:val="000000" w:themeColor="text1"/>
        </w:rPr>
        <w:t>默认值为</w:t>
      </w:r>
      <w:r w:rsidR="0074166B" w:rsidRPr="00302724">
        <w:rPr>
          <w:color w:val="000000" w:themeColor="text1"/>
        </w:rPr>
        <w:t>登录名，昵称为空，与设计</w:t>
      </w:r>
      <w:r w:rsidR="0074166B" w:rsidRPr="00302724">
        <w:rPr>
          <w:rFonts w:hint="eastAsia"/>
          <w:color w:val="000000" w:themeColor="text1"/>
        </w:rPr>
        <w:t>存在</w:t>
      </w:r>
      <w:r w:rsidR="0074166B" w:rsidRPr="00302724">
        <w:rPr>
          <w:color w:val="000000" w:themeColor="text1"/>
        </w:rPr>
        <w:t>出入</w:t>
      </w:r>
    </w:p>
    <w:p w14:paraId="0A298E23" w14:textId="77777777" w:rsidR="00954615" w:rsidRPr="00302724" w:rsidRDefault="00302724" w:rsidP="0090572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处理建议：</w:t>
      </w:r>
      <w:r w:rsidRPr="00302724">
        <w:rPr>
          <w:color w:val="000000" w:themeColor="text1"/>
        </w:rPr>
        <w:t>昵称默认为</w:t>
      </w:r>
      <w:r>
        <w:rPr>
          <w:rFonts w:hint="eastAsia"/>
          <w:color w:val="000000" w:themeColor="text1"/>
        </w:rPr>
        <w:t>登录名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真实姓名</w:t>
      </w:r>
      <w:r>
        <w:rPr>
          <w:color w:val="000000" w:themeColor="text1"/>
        </w:rPr>
        <w:t>默认为空</w:t>
      </w: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参考</w:t>
      </w:r>
      <w:r>
        <w:rPr>
          <w:rFonts w:hint="eastAsia"/>
          <w:color w:val="000000" w:themeColor="text1"/>
        </w:rPr>
        <w:t>prd</w:t>
      </w:r>
      <w:r>
        <w:rPr>
          <w:color w:val="000000" w:themeColor="text1"/>
        </w:rPr>
        <w:t>5.5</w:t>
      </w:r>
      <w:r>
        <w:rPr>
          <w:rFonts w:hint="eastAsia"/>
          <w:color w:val="000000" w:themeColor="text1"/>
        </w:rPr>
        <w:t>）</w:t>
      </w:r>
    </w:p>
    <w:p w14:paraId="773E79E0" w14:textId="77777777" w:rsidR="00302724" w:rsidRPr="00572C58" w:rsidRDefault="00302724" w:rsidP="00905725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420BDE47" wp14:editId="5C5B1578">
            <wp:extent cx="5274310" cy="2992120"/>
            <wp:effectExtent l="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8A2D" w14:textId="77777777" w:rsidR="00954615" w:rsidRDefault="0074166B" w:rsidP="00905725">
      <w:r>
        <w:rPr>
          <w:noProof/>
        </w:rPr>
        <w:drawing>
          <wp:inline distT="0" distB="0" distL="0" distR="0" wp14:anchorId="2D5387F8" wp14:editId="7893F3BB">
            <wp:extent cx="4772691" cy="2476846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A74D" w14:textId="77777777" w:rsidR="00954615" w:rsidRDefault="00954615" w:rsidP="00905725"/>
    <w:p w14:paraId="1B4235B4" w14:textId="77777777" w:rsidR="00954615" w:rsidRDefault="00954615" w:rsidP="00905725"/>
    <w:p w14:paraId="5612F043" w14:textId="77777777" w:rsidR="00302724" w:rsidRDefault="00302724" w:rsidP="00905725"/>
    <w:p w14:paraId="2F982B2F" w14:textId="77777777" w:rsidR="00302724" w:rsidRDefault="00302724" w:rsidP="00905725"/>
    <w:p w14:paraId="7BBD72AD" w14:textId="77777777" w:rsidR="00302724" w:rsidRDefault="00302724" w:rsidP="00905725"/>
    <w:p w14:paraId="2DE5576D" w14:textId="77777777" w:rsidR="00302724" w:rsidRDefault="00302724" w:rsidP="00905725"/>
    <w:p w14:paraId="5257BEBF" w14:textId="77777777" w:rsidR="00302724" w:rsidRDefault="00302724" w:rsidP="00905725"/>
    <w:p w14:paraId="0B3D908A" w14:textId="77777777" w:rsidR="00302724" w:rsidRDefault="00302724" w:rsidP="00905725"/>
    <w:p w14:paraId="53DEA7DE" w14:textId="77777777" w:rsidR="00302724" w:rsidRDefault="00302724" w:rsidP="00905725"/>
    <w:p w14:paraId="1FDAD029" w14:textId="77777777" w:rsidR="00302724" w:rsidRDefault="00302724" w:rsidP="00905725"/>
    <w:p w14:paraId="28706693" w14:textId="77777777" w:rsidR="00302724" w:rsidRDefault="00302724" w:rsidP="00905725"/>
    <w:p w14:paraId="7B1BD949" w14:textId="77777777" w:rsidR="00302724" w:rsidRDefault="00302724" w:rsidP="00905725"/>
    <w:p w14:paraId="766BB516" w14:textId="77777777" w:rsidR="00302724" w:rsidRDefault="00302724" w:rsidP="00905725"/>
    <w:p w14:paraId="1D0EF8AB" w14:textId="77777777" w:rsidR="00302724" w:rsidRDefault="00302724" w:rsidP="00905725"/>
    <w:p w14:paraId="62666C58" w14:textId="77777777" w:rsidR="00302724" w:rsidRDefault="00302724" w:rsidP="00905725">
      <w:pPr>
        <w:rPr>
          <w:rFonts w:hint="eastAsia"/>
        </w:rPr>
      </w:pPr>
    </w:p>
    <w:p w14:paraId="0E575CF7" w14:textId="77777777" w:rsidR="00100CD5" w:rsidRPr="00302724" w:rsidRDefault="00100CD5" w:rsidP="00100CD5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个人资料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头像照片</w:t>
      </w:r>
    </w:p>
    <w:p w14:paraId="48961FE9" w14:textId="77777777" w:rsidR="00100CD5" w:rsidRPr="00302724" w:rsidRDefault="00100CD5" w:rsidP="00100CD5">
      <w:pPr>
        <w:rPr>
          <w:rFonts w:hint="eastAsia"/>
          <w:color w:val="000000" w:themeColor="text1"/>
        </w:rPr>
      </w:pPr>
      <w:r w:rsidRPr="00302724">
        <w:rPr>
          <w:rFonts w:hint="eastAsia"/>
          <w:color w:val="000000" w:themeColor="text1"/>
        </w:rPr>
        <w:t>页面</w:t>
      </w:r>
      <w:r w:rsidRPr="00302724">
        <w:rPr>
          <w:color w:val="000000" w:themeColor="text1"/>
        </w:rPr>
        <w:t>问题：</w:t>
      </w:r>
      <w:r>
        <w:rPr>
          <w:rFonts w:hint="eastAsia"/>
          <w:color w:val="000000" w:themeColor="text1"/>
        </w:rPr>
        <w:t>默认头像</w:t>
      </w:r>
      <w:r>
        <w:rPr>
          <w:color w:val="000000" w:themeColor="text1"/>
        </w:rPr>
        <w:t>无法正常显示</w:t>
      </w:r>
    </w:p>
    <w:p w14:paraId="4252FF9E" w14:textId="77777777" w:rsidR="00100CD5" w:rsidRPr="00302724" w:rsidRDefault="00100CD5" w:rsidP="00100CD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处理建议：</w:t>
      </w:r>
      <w:r>
        <w:rPr>
          <w:rFonts w:hint="eastAsia"/>
          <w:color w:val="000000" w:themeColor="text1"/>
        </w:rPr>
        <w:t>参考设计稿</w:t>
      </w:r>
      <w:r>
        <w:rPr>
          <w:color w:val="000000" w:themeColor="text1"/>
        </w:rPr>
        <w:t>，检查问题</w:t>
      </w:r>
    </w:p>
    <w:p w14:paraId="05251F4D" w14:textId="77777777" w:rsidR="00100CD5" w:rsidRPr="00572C58" w:rsidRDefault="00100CD5" w:rsidP="00100CD5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4C9F4E6E" wp14:editId="1690B89E">
            <wp:extent cx="5274310" cy="3603625"/>
            <wp:effectExtent l="0" t="0" r="254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8AB6" w14:textId="77777777" w:rsidR="00100CD5" w:rsidRDefault="00100CD5" w:rsidP="00100CD5"/>
    <w:p w14:paraId="208C5BBC" w14:textId="77777777" w:rsidR="00100CD5" w:rsidRDefault="00100CD5" w:rsidP="00100CD5"/>
    <w:p w14:paraId="43A7F943" w14:textId="77777777" w:rsidR="00100CD5" w:rsidRDefault="00100CD5" w:rsidP="00100CD5"/>
    <w:p w14:paraId="1E126180" w14:textId="77777777" w:rsidR="00100CD5" w:rsidRDefault="00100CD5" w:rsidP="00100CD5"/>
    <w:p w14:paraId="42331D07" w14:textId="77777777" w:rsidR="00100CD5" w:rsidRPr="00302724" w:rsidRDefault="00100CD5" w:rsidP="00100CD5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个人资料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个人信息生日</w:t>
      </w:r>
      <w:r>
        <w:rPr>
          <w:color w:val="000000" w:themeColor="text1"/>
        </w:rPr>
        <w:t>样式</w:t>
      </w:r>
    </w:p>
    <w:p w14:paraId="3DED71DB" w14:textId="77777777" w:rsidR="00100CD5" w:rsidRPr="00302724" w:rsidRDefault="00100CD5" w:rsidP="00100CD5">
      <w:pPr>
        <w:rPr>
          <w:rFonts w:hint="eastAsia"/>
          <w:color w:val="000000" w:themeColor="text1"/>
        </w:rPr>
      </w:pPr>
      <w:r w:rsidRPr="00302724">
        <w:rPr>
          <w:rFonts w:hint="eastAsia"/>
          <w:color w:val="000000" w:themeColor="text1"/>
        </w:rPr>
        <w:t>页面</w:t>
      </w:r>
      <w:r w:rsidRPr="00302724">
        <w:rPr>
          <w:color w:val="000000" w:themeColor="text1"/>
        </w:rPr>
        <w:t>问题：</w:t>
      </w:r>
      <w:r>
        <w:rPr>
          <w:rFonts w:hint="eastAsia"/>
          <w:color w:val="000000" w:themeColor="text1"/>
        </w:rPr>
        <w:t>未能按照</w:t>
      </w:r>
      <w:r>
        <w:rPr>
          <w:color w:val="000000" w:themeColor="text1"/>
        </w:rPr>
        <w:t>设计</w:t>
      </w:r>
      <w:proofErr w:type="gramStart"/>
      <w:r>
        <w:rPr>
          <w:color w:val="000000" w:themeColor="text1"/>
        </w:rPr>
        <w:t>稿实现</w:t>
      </w:r>
      <w:proofErr w:type="gramEnd"/>
      <w:r>
        <w:rPr>
          <w:color w:val="000000" w:themeColor="text1"/>
        </w:rPr>
        <w:t>联动效果</w:t>
      </w:r>
    </w:p>
    <w:p w14:paraId="5935B001" w14:textId="77777777" w:rsidR="00100CD5" w:rsidRPr="00302724" w:rsidRDefault="00100CD5" w:rsidP="00100CD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处理建议：参考</w:t>
      </w:r>
      <w:proofErr w:type="gramStart"/>
      <w:r>
        <w:rPr>
          <w:rFonts w:hint="eastAsia"/>
          <w:color w:val="000000" w:themeColor="text1"/>
        </w:rPr>
        <w:t>原</w:t>
      </w:r>
      <w:r>
        <w:rPr>
          <w:color w:val="000000" w:themeColor="text1"/>
        </w:rPr>
        <w:t>切图文件</w:t>
      </w:r>
      <w:proofErr w:type="gramEnd"/>
      <w:r>
        <w:rPr>
          <w:color w:val="000000" w:themeColor="text1"/>
        </w:rPr>
        <w:t>修正，如有样式问题</w:t>
      </w:r>
      <w:r>
        <w:rPr>
          <w:rFonts w:hint="eastAsia"/>
          <w:color w:val="000000" w:themeColor="text1"/>
        </w:rPr>
        <w:t>可与</w:t>
      </w:r>
      <w:r>
        <w:rPr>
          <w:color w:val="000000" w:themeColor="text1"/>
        </w:rPr>
        <w:t>杨燕</w:t>
      </w:r>
      <w:r>
        <w:rPr>
          <w:rFonts w:hint="eastAsia"/>
          <w:color w:val="000000" w:themeColor="text1"/>
        </w:rPr>
        <w:t>联系</w:t>
      </w:r>
    </w:p>
    <w:p w14:paraId="7BAE0135" w14:textId="77777777" w:rsidR="00100CD5" w:rsidRPr="00100CD5" w:rsidRDefault="00100CD5" w:rsidP="00100CD5"/>
    <w:p w14:paraId="5D714F34" w14:textId="77777777" w:rsidR="00100CD5" w:rsidRDefault="00100CD5" w:rsidP="00100CD5">
      <w:r>
        <w:rPr>
          <w:noProof/>
        </w:rPr>
        <w:lastRenderedPageBreak/>
        <w:drawing>
          <wp:inline distT="0" distB="0" distL="0" distR="0" wp14:anchorId="49073308" wp14:editId="343D8523">
            <wp:extent cx="4448796" cy="2676899"/>
            <wp:effectExtent l="0" t="0" r="0" b="9525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6EF5" w14:textId="77777777" w:rsidR="00100CD5" w:rsidRDefault="00100CD5" w:rsidP="00100CD5"/>
    <w:p w14:paraId="7BC58A83" w14:textId="77777777" w:rsidR="00100CD5" w:rsidRDefault="00100CD5" w:rsidP="00100CD5"/>
    <w:p w14:paraId="645FB7CD" w14:textId="77777777" w:rsidR="00100CD5" w:rsidRDefault="00100CD5" w:rsidP="00100CD5"/>
    <w:p w14:paraId="471B292F" w14:textId="77777777" w:rsidR="00100CD5" w:rsidRDefault="00100CD5" w:rsidP="00100CD5"/>
    <w:p w14:paraId="7807D79F" w14:textId="77777777" w:rsidR="00100CD5" w:rsidRDefault="00100CD5" w:rsidP="00100CD5"/>
    <w:p w14:paraId="5FE7F003" w14:textId="77777777" w:rsidR="00100CD5" w:rsidRDefault="00100CD5" w:rsidP="00100CD5"/>
    <w:p w14:paraId="5FEF89AA" w14:textId="77777777" w:rsidR="00100CD5" w:rsidRDefault="00100CD5" w:rsidP="00100CD5"/>
    <w:p w14:paraId="03813227" w14:textId="77777777" w:rsidR="00100CD5" w:rsidRDefault="00100CD5" w:rsidP="00100CD5"/>
    <w:p w14:paraId="0E6DAB28" w14:textId="77777777" w:rsidR="00100CD5" w:rsidRDefault="00100CD5" w:rsidP="00100CD5"/>
    <w:p w14:paraId="204BDEB9" w14:textId="77777777" w:rsidR="00100CD5" w:rsidRDefault="00100CD5" w:rsidP="00100CD5">
      <w:pPr>
        <w:rPr>
          <w:rFonts w:hint="eastAsia"/>
        </w:rPr>
      </w:pPr>
    </w:p>
    <w:p w14:paraId="19AC13BC" w14:textId="77777777" w:rsidR="00302724" w:rsidRDefault="00302724" w:rsidP="00302724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账号管理底部</w:t>
      </w:r>
      <w:r>
        <w:rPr>
          <w:color w:val="000000" w:themeColor="text1"/>
        </w:rPr>
        <w:t>留白</w:t>
      </w:r>
      <w:r>
        <w:rPr>
          <w:rFonts w:hint="eastAsia"/>
          <w:color w:val="000000" w:themeColor="text1"/>
        </w:rPr>
        <w:t>样式</w:t>
      </w:r>
    </w:p>
    <w:p w14:paraId="797DD36F" w14:textId="77777777" w:rsidR="00302724" w:rsidRPr="00302724" w:rsidRDefault="00302724" w:rsidP="00302724">
      <w:pPr>
        <w:rPr>
          <w:rFonts w:hint="eastAsia"/>
          <w:color w:val="000000" w:themeColor="text1"/>
        </w:rPr>
      </w:pPr>
      <w:r w:rsidRPr="00302724">
        <w:rPr>
          <w:rFonts w:hint="eastAsia"/>
          <w:color w:val="000000" w:themeColor="text1"/>
        </w:rPr>
        <w:t>页面</w:t>
      </w:r>
      <w:r w:rsidRPr="00302724">
        <w:rPr>
          <w:color w:val="000000" w:themeColor="text1"/>
        </w:rPr>
        <w:t>问题：</w:t>
      </w:r>
      <w:r>
        <w:rPr>
          <w:rFonts w:hint="eastAsia"/>
          <w:color w:val="000000" w:themeColor="text1"/>
        </w:rPr>
        <w:t>账号管理</w:t>
      </w:r>
      <w:r>
        <w:rPr>
          <w:color w:val="000000" w:themeColor="text1"/>
        </w:rPr>
        <w:t>所有页面底部留白名下过小，页面拥挤</w:t>
      </w:r>
    </w:p>
    <w:p w14:paraId="6B2535BE" w14:textId="77777777" w:rsidR="00302724" w:rsidRPr="00302724" w:rsidRDefault="00302724" w:rsidP="0030272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处理建议：参考</w:t>
      </w:r>
      <w:proofErr w:type="gramStart"/>
      <w:r>
        <w:rPr>
          <w:rFonts w:hint="eastAsia"/>
          <w:color w:val="000000" w:themeColor="text1"/>
        </w:rPr>
        <w:t>原</w:t>
      </w:r>
      <w:r>
        <w:rPr>
          <w:color w:val="000000" w:themeColor="text1"/>
        </w:rPr>
        <w:t>切图文件</w:t>
      </w:r>
      <w:proofErr w:type="gramEnd"/>
      <w:r>
        <w:rPr>
          <w:color w:val="000000" w:themeColor="text1"/>
        </w:rPr>
        <w:t>修正，如有样式问题</w:t>
      </w:r>
      <w:r>
        <w:rPr>
          <w:rFonts w:hint="eastAsia"/>
          <w:color w:val="000000" w:themeColor="text1"/>
        </w:rPr>
        <w:t>可与</w:t>
      </w:r>
      <w:r>
        <w:rPr>
          <w:color w:val="000000" w:themeColor="text1"/>
        </w:rPr>
        <w:t>杨燕</w:t>
      </w:r>
      <w:r>
        <w:rPr>
          <w:rFonts w:hint="eastAsia"/>
          <w:color w:val="000000" w:themeColor="text1"/>
        </w:rPr>
        <w:t>联系</w:t>
      </w:r>
    </w:p>
    <w:p w14:paraId="0D8BB3EF" w14:textId="77777777" w:rsidR="00302724" w:rsidRPr="00302724" w:rsidRDefault="00302724" w:rsidP="00302724">
      <w:pPr>
        <w:rPr>
          <w:rFonts w:hint="eastAsia"/>
        </w:rPr>
      </w:pPr>
    </w:p>
    <w:p w14:paraId="43829FAE" w14:textId="77777777" w:rsidR="00302724" w:rsidRPr="00302724" w:rsidRDefault="00302724" w:rsidP="00905725">
      <w:r>
        <w:rPr>
          <w:noProof/>
        </w:rPr>
        <w:lastRenderedPageBreak/>
        <w:drawing>
          <wp:inline distT="0" distB="0" distL="0" distR="0" wp14:anchorId="5EFA4771" wp14:editId="4293934A">
            <wp:extent cx="5274310" cy="3270885"/>
            <wp:effectExtent l="0" t="0" r="2540" b="5715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B779" w14:textId="77777777" w:rsidR="00302724" w:rsidRDefault="00302724" w:rsidP="00905725"/>
    <w:p w14:paraId="526F4797" w14:textId="77777777" w:rsidR="00100CD5" w:rsidRDefault="00100CD5" w:rsidP="00905725"/>
    <w:p w14:paraId="121A5342" w14:textId="77777777" w:rsidR="00100CD5" w:rsidRDefault="00100CD5" w:rsidP="00905725"/>
    <w:p w14:paraId="16F8D7EE" w14:textId="77777777" w:rsidR="00100CD5" w:rsidRDefault="00100CD5" w:rsidP="00905725"/>
    <w:p w14:paraId="63808DD7" w14:textId="77777777" w:rsidR="00100CD5" w:rsidRDefault="00100CD5" w:rsidP="00100CD5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账号安全</w:t>
      </w:r>
      <w:r>
        <w:rPr>
          <w:color w:val="000000" w:themeColor="text1"/>
        </w:rPr>
        <w:t>-修改密码</w:t>
      </w:r>
    </w:p>
    <w:p w14:paraId="55CE5CC7" w14:textId="77777777" w:rsidR="00100CD5" w:rsidRPr="00302724" w:rsidRDefault="00100CD5" w:rsidP="00100CD5">
      <w:pPr>
        <w:rPr>
          <w:rFonts w:hint="eastAsia"/>
          <w:color w:val="000000" w:themeColor="text1"/>
        </w:rPr>
      </w:pPr>
      <w:r w:rsidRPr="00302724">
        <w:rPr>
          <w:rFonts w:hint="eastAsia"/>
          <w:color w:val="000000" w:themeColor="text1"/>
        </w:rPr>
        <w:t>页面</w:t>
      </w:r>
      <w:r w:rsidRPr="00302724">
        <w:rPr>
          <w:color w:val="000000" w:themeColor="text1"/>
        </w:rPr>
        <w:t>问题：</w:t>
      </w:r>
      <w:r>
        <w:rPr>
          <w:rFonts w:hint="eastAsia"/>
          <w:color w:val="000000" w:themeColor="text1"/>
        </w:rPr>
        <w:t>账号</w:t>
      </w:r>
      <w:r>
        <w:rPr>
          <w:color w:val="000000" w:themeColor="text1"/>
        </w:rPr>
        <w:t>名未同步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都是高小黑</w:t>
      </w:r>
    </w:p>
    <w:p w14:paraId="68CA18CE" w14:textId="77777777" w:rsidR="00100CD5" w:rsidRPr="00302724" w:rsidRDefault="00100CD5" w:rsidP="00100CD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处理建议：</w:t>
      </w:r>
      <w:r>
        <w:rPr>
          <w:rFonts w:hint="eastAsia"/>
          <w:color w:val="000000" w:themeColor="text1"/>
        </w:rPr>
        <w:t>需要</w:t>
      </w:r>
      <w:r>
        <w:rPr>
          <w:color w:val="000000" w:themeColor="text1"/>
        </w:rPr>
        <w:t>同步</w:t>
      </w:r>
    </w:p>
    <w:p w14:paraId="2C2680DC" w14:textId="77777777" w:rsidR="00100CD5" w:rsidRPr="00100CD5" w:rsidRDefault="00100CD5" w:rsidP="00905725">
      <w:pPr>
        <w:rPr>
          <w:rFonts w:hint="eastAsia"/>
        </w:rPr>
      </w:pPr>
    </w:p>
    <w:p w14:paraId="5C2A5295" w14:textId="77777777" w:rsidR="00302724" w:rsidRDefault="00302724" w:rsidP="00905725">
      <w:r>
        <w:rPr>
          <w:noProof/>
        </w:rPr>
        <w:drawing>
          <wp:inline distT="0" distB="0" distL="0" distR="0" wp14:anchorId="2E1A3ECB" wp14:editId="3FE7B9AD">
            <wp:extent cx="5274310" cy="2654935"/>
            <wp:effectExtent l="0" t="0" r="254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1616" w14:textId="77777777" w:rsidR="00302724" w:rsidRDefault="00302724" w:rsidP="00905725"/>
    <w:p w14:paraId="7DEF42C6" w14:textId="77777777" w:rsidR="00302724" w:rsidRDefault="00302724" w:rsidP="00302724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账号</w:t>
      </w:r>
      <w:r>
        <w:rPr>
          <w:rFonts w:hint="eastAsia"/>
          <w:color w:val="000000" w:themeColor="text1"/>
        </w:rPr>
        <w:t>安全-</w:t>
      </w:r>
      <w:r>
        <w:rPr>
          <w:color w:val="000000" w:themeColor="text1"/>
        </w:rPr>
        <w:t>绑定手机</w:t>
      </w:r>
    </w:p>
    <w:p w14:paraId="5EE19EA3" w14:textId="77777777" w:rsidR="00302724" w:rsidRPr="00302724" w:rsidRDefault="00302724" w:rsidP="00302724">
      <w:pPr>
        <w:rPr>
          <w:rFonts w:hint="eastAsia"/>
          <w:color w:val="000000" w:themeColor="text1"/>
        </w:rPr>
      </w:pPr>
      <w:r w:rsidRPr="00302724">
        <w:rPr>
          <w:rFonts w:hint="eastAsia"/>
          <w:color w:val="000000" w:themeColor="text1"/>
        </w:rPr>
        <w:t>页面</w:t>
      </w:r>
      <w:r w:rsidRPr="00302724">
        <w:rPr>
          <w:color w:val="000000" w:themeColor="text1"/>
        </w:rPr>
        <w:t>问题：</w:t>
      </w:r>
      <w:r>
        <w:rPr>
          <w:rFonts w:hint="eastAsia"/>
          <w:color w:val="000000" w:themeColor="text1"/>
        </w:rPr>
        <w:t>点击绑定</w:t>
      </w:r>
      <w:r>
        <w:rPr>
          <w:color w:val="000000" w:themeColor="text1"/>
        </w:rPr>
        <w:t>手机，直接进入了修改手机的第二步页面</w:t>
      </w:r>
    </w:p>
    <w:p w14:paraId="108FC509" w14:textId="77777777" w:rsidR="00302724" w:rsidRDefault="00302724" w:rsidP="0030272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处理建议：</w:t>
      </w:r>
      <w:r>
        <w:rPr>
          <w:rFonts w:hint="eastAsia"/>
          <w:color w:val="000000" w:themeColor="text1"/>
        </w:rPr>
        <w:t>参考</w:t>
      </w:r>
      <w:r>
        <w:rPr>
          <w:color w:val="000000" w:themeColor="text1"/>
        </w:rPr>
        <w:t>设计稿修正，</w:t>
      </w:r>
      <w:proofErr w:type="spellStart"/>
      <w:r>
        <w:rPr>
          <w:rFonts w:hint="eastAsia"/>
          <w:color w:val="000000" w:themeColor="text1"/>
        </w:rPr>
        <w:t>svn</w:t>
      </w:r>
      <w:proofErr w:type="spellEnd"/>
      <w:r>
        <w:rPr>
          <w:color w:val="000000" w:themeColor="text1"/>
        </w:rPr>
        <w:t>地址：</w:t>
      </w:r>
    </w:p>
    <w:p w14:paraId="76869A5F" w14:textId="77777777" w:rsidR="00302724" w:rsidRPr="00302724" w:rsidRDefault="00302724" w:rsidP="00905725">
      <w:r w:rsidRPr="00302724">
        <w:rPr>
          <w:color w:val="000000" w:themeColor="text1"/>
        </w:rPr>
        <w:t>04 产品规划/易学习平台/公共模块/前端页面/易学习-账号管理-切片/manage_account_3.1.html</w:t>
      </w:r>
    </w:p>
    <w:p w14:paraId="24DD1FE1" w14:textId="77777777" w:rsidR="00302724" w:rsidRDefault="00302724" w:rsidP="00905725"/>
    <w:p w14:paraId="521CCDD5" w14:textId="77777777" w:rsidR="00302724" w:rsidRDefault="00302724" w:rsidP="00905725">
      <w:r>
        <w:rPr>
          <w:noProof/>
        </w:rPr>
        <w:drawing>
          <wp:inline distT="0" distB="0" distL="0" distR="0" wp14:anchorId="37CB0A13" wp14:editId="034E47C8">
            <wp:extent cx="5274310" cy="2596515"/>
            <wp:effectExtent l="0" t="0" r="254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4F14" w14:textId="77777777" w:rsidR="00302724" w:rsidRDefault="00302724" w:rsidP="00905725"/>
    <w:p w14:paraId="51137EEB" w14:textId="77777777" w:rsidR="00302724" w:rsidRDefault="00302724" w:rsidP="00905725"/>
    <w:p w14:paraId="73F8D03D" w14:textId="77777777" w:rsidR="00302724" w:rsidRDefault="00302724" w:rsidP="00905725">
      <w:pPr>
        <w:rPr>
          <w:rFonts w:hint="eastAsia"/>
        </w:rPr>
      </w:pPr>
    </w:p>
    <w:p w14:paraId="2B59B051" w14:textId="77777777" w:rsidR="00100CD5" w:rsidRDefault="00100CD5" w:rsidP="00100CD5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账号安全</w:t>
      </w:r>
      <w:r>
        <w:rPr>
          <w:color w:val="000000" w:themeColor="text1"/>
        </w:rPr>
        <w:t>-</w:t>
      </w:r>
      <w:r>
        <w:rPr>
          <w:color w:val="000000" w:themeColor="text1"/>
        </w:rPr>
        <w:t>修改</w:t>
      </w:r>
      <w:r>
        <w:rPr>
          <w:rFonts w:hint="eastAsia"/>
          <w:color w:val="000000" w:themeColor="text1"/>
        </w:rPr>
        <w:t>邮箱</w:t>
      </w:r>
    </w:p>
    <w:p w14:paraId="2ACDEC84" w14:textId="77777777" w:rsidR="00100CD5" w:rsidRPr="00302724" w:rsidRDefault="00100CD5" w:rsidP="00100CD5">
      <w:pPr>
        <w:rPr>
          <w:rFonts w:hint="eastAsia"/>
          <w:color w:val="000000" w:themeColor="text1"/>
        </w:rPr>
      </w:pPr>
      <w:r w:rsidRPr="00302724">
        <w:rPr>
          <w:rFonts w:hint="eastAsia"/>
          <w:color w:val="000000" w:themeColor="text1"/>
        </w:rPr>
        <w:t>页面</w:t>
      </w:r>
      <w:r w:rsidRPr="00302724">
        <w:rPr>
          <w:color w:val="000000" w:themeColor="text1"/>
        </w:rPr>
        <w:t>问题：</w:t>
      </w:r>
      <w:r>
        <w:rPr>
          <w:rFonts w:hint="eastAsia"/>
          <w:color w:val="000000" w:themeColor="text1"/>
        </w:rPr>
        <w:t>同问题</w:t>
      </w:r>
      <w:r>
        <w:rPr>
          <w:color w:val="000000" w:themeColor="text1"/>
        </w:rPr>
        <w:t>（</w:t>
      </w:r>
      <w:r>
        <w:rPr>
          <w:rFonts w:hint="eastAsia"/>
          <w:color w:val="000000" w:themeColor="text1"/>
        </w:rPr>
        <w:t>六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不在</w:t>
      </w:r>
      <w:r>
        <w:rPr>
          <w:rFonts w:hint="eastAsia"/>
          <w:color w:val="000000" w:themeColor="text1"/>
        </w:rPr>
        <w:t>复述</w:t>
      </w:r>
    </w:p>
    <w:p w14:paraId="38F75CAB" w14:textId="77777777" w:rsidR="00100CD5" w:rsidRPr="00302724" w:rsidRDefault="00100CD5" w:rsidP="00100CD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处理建议：同问题</w:t>
      </w:r>
      <w:r>
        <w:rPr>
          <w:color w:val="000000" w:themeColor="text1"/>
        </w:rPr>
        <w:t>（</w:t>
      </w:r>
      <w:r>
        <w:rPr>
          <w:rFonts w:hint="eastAsia"/>
          <w:color w:val="000000" w:themeColor="text1"/>
        </w:rPr>
        <w:t>六</w:t>
      </w:r>
      <w:r>
        <w:rPr>
          <w:color w:val="000000" w:themeColor="text1"/>
        </w:rPr>
        <w:t>）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不在</w:t>
      </w:r>
      <w:r>
        <w:rPr>
          <w:rFonts w:hint="eastAsia"/>
          <w:color w:val="000000" w:themeColor="text1"/>
        </w:rPr>
        <w:t>复述</w:t>
      </w:r>
    </w:p>
    <w:p w14:paraId="04AAE85D" w14:textId="77777777" w:rsidR="00100CD5" w:rsidRPr="00100CD5" w:rsidRDefault="00100CD5" w:rsidP="00100CD5">
      <w:pPr>
        <w:rPr>
          <w:rFonts w:hint="eastAsia"/>
        </w:rPr>
      </w:pPr>
    </w:p>
    <w:p w14:paraId="2BA0DBE7" w14:textId="77777777" w:rsidR="00100CD5" w:rsidRDefault="00100CD5" w:rsidP="00100CD5">
      <w:r>
        <w:rPr>
          <w:noProof/>
        </w:rPr>
        <w:lastRenderedPageBreak/>
        <w:drawing>
          <wp:inline distT="0" distB="0" distL="0" distR="0" wp14:anchorId="6D248511" wp14:editId="2D11CCF9">
            <wp:extent cx="5274310" cy="3173095"/>
            <wp:effectExtent l="0" t="0" r="2540" b="8255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F586" w14:textId="77777777" w:rsidR="00100CD5" w:rsidRDefault="00100CD5" w:rsidP="00100CD5"/>
    <w:p w14:paraId="6C77EFE4" w14:textId="77777777" w:rsidR="00302724" w:rsidRDefault="00302724" w:rsidP="00302724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隐私设置默认值应为全选</w:t>
      </w:r>
    </w:p>
    <w:p w14:paraId="503AF257" w14:textId="77777777" w:rsidR="00302724" w:rsidRPr="00302724" w:rsidRDefault="00302724" w:rsidP="00302724">
      <w:pPr>
        <w:rPr>
          <w:rFonts w:hint="eastAsia"/>
          <w:color w:val="000000" w:themeColor="text1"/>
        </w:rPr>
      </w:pPr>
      <w:r w:rsidRPr="00302724">
        <w:rPr>
          <w:rFonts w:hint="eastAsia"/>
          <w:color w:val="000000" w:themeColor="text1"/>
        </w:rPr>
        <w:t>页面</w:t>
      </w:r>
      <w:r w:rsidRPr="00302724">
        <w:rPr>
          <w:color w:val="000000" w:themeColor="text1"/>
        </w:rPr>
        <w:t>问题：</w:t>
      </w:r>
      <w:r>
        <w:rPr>
          <w:rFonts w:hint="eastAsia"/>
          <w:color w:val="000000" w:themeColor="text1"/>
        </w:rPr>
        <w:t>当</w:t>
      </w:r>
      <w:r>
        <w:rPr>
          <w:color w:val="000000" w:themeColor="text1"/>
        </w:rPr>
        <w:t>用户直接进入</w:t>
      </w:r>
      <w:r>
        <w:rPr>
          <w:rFonts w:hint="eastAsia"/>
          <w:color w:val="000000" w:themeColor="text1"/>
        </w:rPr>
        <w:t>隐私设置时</w:t>
      </w:r>
      <w:r>
        <w:rPr>
          <w:color w:val="000000" w:themeColor="text1"/>
        </w:rPr>
        <w:t>，该所有项</w:t>
      </w:r>
      <w:r>
        <w:rPr>
          <w:rFonts w:hint="eastAsia"/>
          <w:color w:val="000000" w:themeColor="text1"/>
        </w:rPr>
        <w:t>均为</w:t>
      </w:r>
      <w:r>
        <w:rPr>
          <w:color w:val="000000" w:themeColor="text1"/>
        </w:rPr>
        <w:t>未选中，在进入口碑后返回，可正常同步</w:t>
      </w:r>
    </w:p>
    <w:p w14:paraId="006FDED5" w14:textId="77777777" w:rsidR="00302724" w:rsidRPr="00302724" w:rsidRDefault="00302724" w:rsidP="0030272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处理建议：默认全选</w:t>
      </w:r>
      <w:r>
        <w:rPr>
          <w:color w:val="000000" w:themeColor="text1"/>
        </w:rPr>
        <w:t>中</w:t>
      </w:r>
    </w:p>
    <w:p w14:paraId="5EC44215" w14:textId="77777777" w:rsidR="00302724" w:rsidRDefault="00302724" w:rsidP="0030272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F13750" wp14:editId="26E3BD26">
            <wp:extent cx="5274310" cy="4469765"/>
            <wp:effectExtent l="0" t="0" r="2540" b="6985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FC05" w14:textId="77777777" w:rsidR="00862A75" w:rsidRDefault="00100CD5" w:rsidP="006762C7">
      <w:pPr>
        <w:pStyle w:val="1"/>
      </w:pPr>
      <w:r>
        <w:rPr>
          <w:rFonts w:hint="eastAsia"/>
        </w:rPr>
        <w:t>原页面</w:t>
      </w:r>
      <w:r>
        <w:t>账号</w:t>
      </w:r>
      <w:r>
        <w:rPr>
          <w:rFonts w:hint="eastAsia"/>
        </w:rPr>
        <w:t>模块</w:t>
      </w:r>
      <w:r>
        <w:t>相关优化</w:t>
      </w:r>
    </w:p>
    <w:p w14:paraId="5AFC0955" w14:textId="77777777" w:rsidR="00312343" w:rsidRPr="00100CD5" w:rsidRDefault="00100CD5" w:rsidP="00312343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首页默认</w:t>
      </w:r>
      <w:r>
        <w:rPr>
          <w:color w:val="000000" w:themeColor="text1"/>
        </w:rPr>
        <w:t>头像</w:t>
      </w:r>
    </w:p>
    <w:p w14:paraId="11FEE097" w14:textId="77777777" w:rsidR="00862A75" w:rsidRPr="00100CD5" w:rsidRDefault="00862A75" w:rsidP="00862A75">
      <w:pPr>
        <w:rPr>
          <w:rFonts w:hint="eastAsia"/>
          <w:color w:val="000000" w:themeColor="text1"/>
        </w:rPr>
      </w:pPr>
      <w:r w:rsidRPr="00100CD5">
        <w:rPr>
          <w:rFonts w:hint="eastAsia"/>
          <w:color w:val="000000" w:themeColor="text1"/>
        </w:rPr>
        <w:t>页面</w:t>
      </w:r>
      <w:r w:rsidRPr="00100CD5">
        <w:rPr>
          <w:color w:val="000000" w:themeColor="text1"/>
        </w:rPr>
        <w:t>问题：</w:t>
      </w:r>
      <w:r w:rsidR="00100CD5">
        <w:rPr>
          <w:rFonts w:hint="eastAsia"/>
          <w:color w:val="000000" w:themeColor="text1"/>
        </w:rPr>
        <w:t>尚未更改</w:t>
      </w:r>
    </w:p>
    <w:p w14:paraId="79FACB1B" w14:textId="77777777" w:rsidR="00100CD5" w:rsidRPr="00100CD5" w:rsidRDefault="00862A75" w:rsidP="00100CD5">
      <w:pPr>
        <w:rPr>
          <w:rFonts w:hint="eastAsia"/>
          <w:color w:val="000000" w:themeColor="text1"/>
        </w:rPr>
      </w:pPr>
      <w:r w:rsidRPr="00100CD5">
        <w:rPr>
          <w:rFonts w:hint="eastAsia"/>
          <w:color w:val="000000" w:themeColor="text1"/>
        </w:rPr>
        <w:t>处理建议：</w:t>
      </w:r>
      <w:r w:rsidR="00100CD5">
        <w:rPr>
          <w:rFonts w:hint="eastAsia"/>
          <w:color w:val="000000" w:themeColor="text1"/>
        </w:rPr>
        <w:t>需要优化</w:t>
      </w:r>
      <w:r w:rsidR="00100CD5">
        <w:rPr>
          <w:color w:val="000000" w:themeColor="text1"/>
        </w:rPr>
        <w:t>成默认头像</w:t>
      </w:r>
    </w:p>
    <w:p w14:paraId="254ECB3D" w14:textId="77777777" w:rsidR="00100CD5" w:rsidRPr="00100CD5" w:rsidRDefault="00100CD5" w:rsidP="00862A75">
      <w:pPr>
        <w:rPr>
          <w:color w:val="000000" w:themeColor="text1"/>
        </w:rPr>
      </w:pPr>
    </w:p>
    <w:p w14:paraId="5AD7A386" w14:textId="77777777" w:rsidR="00862A75" w:rsidRDefault="00100CD5" w:rsidP="00862A75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9DC206B" wp14:editId="5CD45288">
            <wp:extent cx="2876951" cy="1114581"/>
            <wp:effectExtent l="0" t="0" r="0" b="9525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26A5" w14:textId="77777777" w:rsidR="00312343" w:rsidRDefault="00312343" w:rsidP="00862A75"/>
    <w:p w14:paraId="7D3C4F0C" w14:textId="77777777" w:rsidR="00862A75" w:rsidRPr="00100CD5" w:rsidRDefault="00100CD5" w:rsidP="00CB4CAA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个人中心</w:t>
      </w:r>
      <w:r>
        <w:rPr>
          <w:color w:val="000000" w:themeColor="text1"/>
        </w:rPr>
        <w:t>头像优化</w:t>
      </w:r>
    </w:p>
    <w:p w14:paraId="0DB167AA" w14:textId="77777777" w:rsidR="00100CD5" w:rsidRDefault="00862A75" w:rsidP="00905725">
      <w:pPr>
        <w:rPr>
          <w:color w:val="000000" w:themeColor="text1"/>
        </w:rPr>
      </w:pPr>
      <w:r w:rsidRPr="00100CD5">
        <w:rPr>
          <w:rFonts w:hint="eastAsia"/>
          <w:color w:val="000000" w:themeColor="text1"/>
        </w:rPr>
        <w:t>处理建议：</w:t>
      </w:r>
    </w:p>
    <w:p w14:paraId="69E2923D" w14:textId="77777777" w:rsidR="00100CD5" w:rsidRPr="00100CD5" w:rsidRDefault="00100CD5" w:rsidP="00100CD5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 w:rsidRPr="00100CD5">
        <w:rPr>
          <w:rFonts w:hint="eastAsia"/>
          <w:color w:val="000000" w:themeColor="text1"/>
        </w:rPr>
        <w:t>增加</w:t>
      </w:r>
      <w:r w:rsidRPr="00100CD5">
        <w:rPr>
          <w:color w:val="000000" w:themeColor="text1"/>
        </w:rPr>
        <w:t>链接，点击头像进入“</w:t>
      </w:r>
      <w:r w:rsidRPr="00100CD5">
        <w:rPr>
          <w:rFonts w:hint="eastAsia"/>
          <w:color w:val="000000" w:themeColor="text1"/>
        </w:rPr>
        <w:t>个人</w:t>
      </w:r>
      <w:r w:rsidRPr="00100CD5">
        <w:rPr>
          <w:color w:val="000000" w:themeColor="text1"/>
        </w:rPr>
        <w:t>资料-头像照片”</w:t>
      </w:r>
    </w:p>
    <w:p w14:paraId="341111D1" w14:textId="77777777" w:rsidR="00100CD5" w:rsidRPr="00100CD5" w:rsidRDefault="00100CD5" w:rsidP="000A24ED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 w:rsidRPr="00100CD5">
        <w:rPr>
          <w:rFonts w:hint="eastAsia"/>
          <w:color w:val="000000" w:themeColor="text1"/>
        </w:rPr>
        <w:t>变为</w:t>
      </w:r>
      <w:r w:rsidRPr="00100CD5">
        <w:rPr>
          <w:color w:val="000000" w:themeColor="text1"/>
        </w:rPr>
        <w:t>新矩形照片样式</w:t>
      </w:r>
    </w:p>
    <w:p w14:paraId="0DE548BC" w14:textId="77777777" w:rsidR="00100CD5" w:rsidRDefault="00100CD5" w:rsidP="00905725">
      <w:pPr>
        <w:rPr>
          <w:noProof/>
        </w:rPr>
      </w:pPr>
      <w:r>
        <w:rPr>
          <w:noProof/>
        </w:rPr>
        <w:drawing>
          <wp:inline distT="0" distB="0" distL="0" distR="0" wp14:anchorId="586F04F2" wp14:editId="361D9414">
            <wp:extent cx="5274310" cy="784225"/>
            <wp:effectExtent l="0" t="0" r="254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048D" w14:textId="77777777" w:rsidR="00100CD5" w:rsidRDefault="00100CD5" w:rsidP="00905725">
      <w:pPr>
        <w:rPr>
          <w:noProof/>
        </w:rPr>
      </w:pPr>
    </w:p>
    <w:p w14:paraId="70CF6E29" w14:textId="77777777" w:rsidR="00100CD5" w:rsidRDefault="00100CD5" w:rsidP="00905725">
      <w:pPr>
        <w:rPr>
          <w:noProof/>
        </w:rPr>
      </w:pPr>
    </w:p>
    <w:p w14:paraId="60C20C09" w14:textId="77777777" w:rsidR="00100CD5" w:rsidRDefault="00100CD5" w:rsidP="00905725">
      <w:pPr>
        <w:rPr>
          <w:noProof/>
        </w:rPr>
      </w:pPr>
    </w:p>
    <w:p w14:paraId="0F5499E7" w14:textId="77777777" w:rsidR="00044548" w:rsidRDefault="00044548">
      <w:pPr>
        <w:widowControl/>
        <w:jc w:val="left"/>
      </w:pPr>
      <w:bookmarkStart w:id="6" w:name="_GoBack"/>
      <w:bookmarkEnd w:id="6"/>
    </w:p>
    <w:sectPr w:rsidR="00044548" w:rsidSect="00B67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cn" w:date="2016-03-11T10:18:00Z" w:initials="cn">
    <w:p w14:paraId="55621CCA" w14:textId="77777777" w:rsidR="008D2E60" w:rsidRDefault="008D2E6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保留</w:t>
      </w:r>
      <w:r>
        <w:t>争议，</w:t>
      </w:r>
      <w:r>
        <w:rPr>
          <w:rFonts w:hint="eastAsia"/>
        </w:rPr>
        <w:t>考虑</w:t>
      </w:r>
      <w:r>
        <w:t>到邮件延迟，</w:t>
      </w:r>
    </w:p>
    <w:p w14:paraId="2FF743A8" w14:textId="77777777" w:rsidR="008D2E60" w:rsidRDefault="008D2E60">
      <w:pPr>
        <w:pStyle w:val="aa"/>
      </w:pPr>
      <w:r>
        <w:rPr>
          <w:rFonts w:hint="eastAsia"/>
        </w:rPr>
        <w:t>手机</w:t>
      </w:r>
      <w:r>
        <w:t>验证</w:t>
      </w:r>
      <w:proofErr w:type="gramStart"/>
      <w:r>
        <w:t>码建议</w:t>
      </w:r>
      <w:proofErr w:type="gramEnd"/>
      <w:r>
        <w:t>在</w:t>
      </w:r>
      <w:r>
        <w:rPr>
          <w:rFonts w:hint="eastAsia"/>
        </w:rPr>
        <w:t>10</w:t>
      </w:r>
      <w:r>
        <w:t>-30</w:t>
      </w:r>
      <w:r>
        <w:rPr>
          <w:rFonts w:hint="eastAsia"/>
        </w:rPr>
        <w:t>分钟</w:t>
      </w:r>
    </w:p>
    <w:p w14:paraId="3BEB4871" w14:textId="77777777" w:rsidR="008D2E60" w:rsidRDefault="008D2E60">
      <w:pPr>
        <w:pStyle w:val="aa"/>
      </w:pPr>
      <w:r>
        <w:rPr>
          <w:rFonts w:hint="eastAsia"/>
        </w:rPr>
        <w:t>邮件</w:t>
      </w:r>
      <w:r>
        <w:t>验证</w:t>
      </w:r>
      <w:proofErr w:type="gramStart"/>
      <w:r>
        <w:t>码建议</w:t>
      </w:r>
      <w:proofErr w:type="gramEnd"/>
      <w:r>
        <w:t>在</w:t>
      </w:r>
      <w:r>
        <w:rPr>
          <w:rFonts w:hint="eastAsia"/>
        </w:rPr>
        <w:t>20</w:t>
      </w:r>
      <w:r>
        <w:t>-60</w:t>
      </w:r>
      <w:r>
        <w:rPr>
          <w:rFonts w:hint="eastAsia"/>
        </w:rPr>
        <w:t>分钟</w:t>
      </w:r>
      <w:r>
        <w:t>。</w:t>
      </w:r>
    </w:p>
    <w:p w14:paraId="4C46EAAC" w14:textId="77777777" w:rsidR="008D2E60" w:rsidRPr="008D2E60" w:rsidRDefault="008D2E60">
      <w:pPr>
        <w:pStyle w:val="aa"/>
        <w:rPr>
          <w:rFonts w:hint="eastAsia"/>
        </w:rPr>
      </w:pPr>
      <w:r>
        <w:rPr>
          <w:rFonts w:hint="eastAsia"/>
        </w:rPr>
        <w:t>综合建议</w:t>
      </w:r>
      <w:r>
        <w:t>统一为</w:t>
      </w:r>
      <w:r>
        <w:rPr>
          <w:rFonts w:hint="eastAsia"/>
        </w:rPr>
        <w:t>30分钟</w:t>
      </w:r>
      <w:r>
        <w:t>逾期</w:t>
      </w:r>
    </w:p>
  </w:comment>
  <w:comment w:id="4" w:author="cn" w:date="2016-03-11T10:26:00Z" w:initials="cn">
    <w:p w14:paraId="57A5973C" w14:textId="77777777" w:rsidR="008D2E60" w:rsidRDefault="008D2E60" w:rsidP="008D2E60">
      <w:pPr>
        <w:pStyle w:val="aa"/>
      </w:pPr>
      <w:r>
        <w:rPr>
          <w:rStyle w:val="a9"/>
        </w:rPr>
        <w:annotationRef/>
      </w:r>
      <w:r>
        <w:rPr>
          <w:rStyle w:val="a9"/>
        </w:rPr>
        <w:annotationRef/>
      </w:r>
      <w:r>
        <w:rPr>
          <w:rFonts w:hint="eastAsia"/>
        </w:rPr>
        <w:t>保留</w:t>
      </w:r>
      <w:r>
        <w:t>争议，</w:t>
      </w:r>
    </w:p>
    <w:p w14:paraId="06A7AEF8" w14:textId="77777777" w:rsidR="008D2E60" w:rsidRDefault="008D2E60" w:rsidP="008D2E60">
      <w:pPr>
        <w:pStyle w:val="aa"/>
        <w:rPr>
          <w:rFonts w:hint="eastAsia"/>
        </w:rPr>
      </w:pPr>
      <w:r>
        <w:rPr>
          <w:rFonts w:hint="eastAsia"/>
        </w:rPr>
        <w:t>考虑</w:t>
      </w:r>
      <w:r>
        <w:t>可能有机构名称包含数字、空格</w:t>
      </w:r>
      <w:r>
        <w:rPr>
          <w:rFonts w:hint="eastAsia"/>
        </w:rPr>
        <w:t>及</w:t>
      </w:r>
      <w:r>
        <w:t>特殊字符</w:t>
      </w:r>
      <w:r>
        <w:rPr>
          <w:rFonts w:hint="eastAsia"/>
        </w:rPr>
        <w:t>，</w:t>
      </w:r>
      <w:r>
        <w:t>建议参考</w:t>
      </w:r>
      <w:proofErr w:type="spellStart"/>
      <w:r>
        <w:t>prd</w:t>
      </w:r>
      <w:proofErr w:type="spellEnd"/>
      <w:r>
        <w:t>只限制长度</w:t>
      </w:r>
    </w:p>
    <w:p w14:paraId="69F00F39" w14:textId="77777777" w:rsidR="008D2E60" w:rsidRPr="008D2E60" w:rsidRDefault="008D2E60" w:rsidP="008D2E60">
      <w:pPr>
        <w:pStyle w:val="aa"/>
        <w:rPr>
          <w:rFonts w:hint="eastAsia"/>
        </w:rPr>
      </w:pPr>
      <w:r>
        <w:t>例如</w:t>
      </w:r>
      <w:r>
        <w:rPr>
          <w:rFonts w:hint="eastAsia"/>
        </w:rPr>
        <w:t xml:space="preserve"> </w:t>
      </w:r>
    </w:p>
    <w:p w14:paraId="3984E136" w14:textId="77777777" w:rsidR="008D2E60" w:rsidRPr="008D2E60" w:rsidRDefault="008D2E60">
      <w:pPr>
        <w:pStyle w:val="aa"/>
      </w:pPr>
      <w:r w:rsidRPr="008D2E60">
        <w:rPr>
          <w:rFonts w:hint="eastAsia"/>
        </w:rPr>
        <w:t>朔州</w:t>
      </w:r>
      <w:proofErr w:type="gramStart"/>
      <w:r w:rsidRPr="008D2E60">
        <w:rPr>
          <w:rFonts w:hint="eastAsia"/>
        </w:rPr>
        <w:t>市理想</w:t>
      </w:r>
      <w:proofErr w:type="gramEnd"/>
      <w:r w:rsidRPr="008D2E60">
        <w:t>1+1幼儿园</w:t>
      </w:r>
      <w:r>
        <w:rPr>
          <w:rFonts w:hint="eastAsia"/>
        </w:rPr>
        <w:t>(可去</w:t>
      </w:r>
      <w:r>
        <w:t>百度搜索</w:t>
      </w:r>
      <w:r>
        <w:rPr>
          <w:rFonts w:hint="eastAsia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C46EAAC" w15:done="0"/>
  <w15:commentEx w15:paraId="3984E13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9763E"/>
    <w:multiLevelType w:val="hybridMultilevel"/>
    <w:tmpl w:val="8C10B1EA"/>
    <w:lvl w:ilvl="0" w:tplc="5B5EA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077362"/>
    <w:multiLevelType w:val="hybridMultilevel"/>
    <w:tmpl w:val="A9DE1EBA"/>
    <w:lvl w:ilvl="0" w:tplc="20CC7DA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C825A3"/>
    <w:multiLevelType w:val="hybridMultilevel"/>
    <w:tmpl w:val="BF5E0F04"/>
    <w:lvl w:ilvl="0" w:tplc="7C2061C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D9592F"/>
    <w:multiLevelType w:val="hybridMultilevel"/>
    <w:tmpl w:val="337A49C2"/>
    <w:lvl w:ilvl="0" w:tplc="B852B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5155C2"/>
    <w:multiLevelType w:val="hybridMultilevel"/>
    <w:tmpl w:val="38D46D14"/>
    <w:lvl w:ilvl="0" w:tplc="EF62371A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041537"/>
    <w:multiLevelType w:val="hybridMultilevel"/>
    <w:tmpl w:val="743EEC90"/>
    <w:lvl w:ilvl="0" w:tplc="36DC1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BA3AF0"/>
    <w:multiLevelType w:val="hybridMultilevel"/>
    <w:tmpl w:val="337A49C2"/>
    <w:lvl w:ilvl="0" w:tplc="B852B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B9261B"/>
    <w:multiLevelType w:val="hybridMultilevel"/>
    <w:tmpl w:val="8BC80C0E"/>
    <w:lvl w:ilvl="0" w:tplc="C7B03424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n">
    <w15:presenceInfo w15:providerId="None" w15:userId="c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F7E"/>
    <w:rsid w:val="00010191"/>
    <w:rsid w:val="00044548"/>
    <w:rsid w:val="00053829"/>
    <w:rsid w:val="000F113A"/>
    <w:rsid w:val="00100CD5"/>
    <w:rsid w:val="001464A7"/>
    <w:rsid w:val="00162C8C"/>
    <w:rsid w:val="00170CBF"/>
    <w:rsid w:val="001F07ED"/>
    <w:rsid w:val="002314FA"/>
    <w:rsid w:val="00273DB4"/>
    <w:rsid w:val="00273FD6"/>
    <w:rsid w:val="002F5714"/>
    <w:rsid w:val="002F717E"/>
    <w:rsid w:val="00302724"/>
    <w:rsid w:val="00312343"/>
    <w:rsid w:val="003404B5"/>
    <w:rsid w:val="003F36A9"/>
    <w:rsid w:val="0046231E"/>
    <w:rsid w:val="00572C58"/>
    <w:rsid w:val="005B41C3"/>
    <w:rsid w:val="006762C7"/>
    <w:rsid w:val="00715EF7"/>
    <w:rsid w:val="0074166B"/>
    <w:rsid w:val="00784F7E"/>
    <w:rsid w:val="007B06A5"/>
    <w:rsid w:val="00825847"/>
    <w:rsid w:val="00862A75"/>
    <w:rsid w:val="008A070E"/>
    <w:rsid w:val="008D2E60"/>
    <w:rsid w:val="008F0934"/>
    <w:rsid w:val="008F2241"/>
    <w:rsid w:val="00905725"/>
    <w:rsid w:val="00913761"/>
    <w:rsid w:val="00954615"/>
    <w:rsid w:val="00957B38"/>
    <w:rsid w:val="009946B6"/>
    <w:rsid w:val="00994EBA"/>
    <w:rsid w:val="009A317C"/>
    <w:rsid w:val="009B100F"/>
    <w:rsid w:val="00A040A7"/>
    <w:rsid w:val="00A40AA4"/>
    <w:rsid w:val="00A47996"/>
    <w:rsid w:val="00A5716D"/>
    <w:rsid w:val="00A90464"/>
    <w:rsid w:val="00B02250"/>
    <w:rsid w:val="00B67CCA"/>
    <w:rsid w:val="00B968CA"/>
    <w:rsid w:val="00BE5E93"/>
    <w:rsid w:val="00C22A03"/>
    <w:rsid w:val="00CB4CAA"/>
    <w:rsid w:val="00CD0E54"/>
    <w:rsid w:val="00D246B8"/>
    <w:rsid w:val="00D97AB4"/>
    <w:rsid w:val="00DE4930"/>
    <w:rsid w:val="00EC4AF2"/>
    <w:rsid w:val="00EC76AE"/>
    <w:rsid w:val="00ED0E0F"/>
    <w:rsid w:val="00F203AC"/>
    <w:rsid w:val="00F44D41"/>
    <w:rsid w:val="00F543A1"/>
    <w:rsid w:val="00FD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FCCC"/>
  <w15:docId w15:val="{9A921990-2A84-4A52-8A2B-ECF30493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B67CC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62C7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62C7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61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762C7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6762C7"/>
    <w:rPr>
      <w:rFonts w:asciiTheme="majorHAnsi" w:eastAsiaTheme="majorEastAsia" w:hAnsiTheme="majorHAnsi" w:cstheme="majorBidi"/>
      <w:b/>
      <w:bCs/>
      <w:sz w:val="24"/>
      <w:szCs w:val="32"/>
    </w:rPr>
  </w:style>
  <w:style w:type="character" w:styleId="a4">
    <w:name w:val="Hyperlink"/>
    <w:basedOn w:val="a0"/>
    <w:uiPriority w:val="99"/>
    <w:unhideWhenUsed/>
    <w:rsid w:val="002F717E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15EF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15EF7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715EF7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715EF7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B4CA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B4CAA"/>
  </w:style>
  <w:style w:type="paragraph" w:styleId="21">
    <w:name w:val="toc 2"/>
    <w:basedOn w:val="a"/>
    <w:next w:val="a"/>
    <w:autoRedefine/>
    <w:uiPriority w:val="39"/>
    <w:unhideWhenUsed/>
    <w:rsid w:val="00CB4CAA"/>
    <w:pPr>
      <w:ind w:leftChars="200" w:left="420"/>
    </w:pPr>
  </w:style>
  <w:style w:type="character" w:styleId="a9">
    <w:name w:val="annotation reference"/>
    <w:basedOn w:val="a0"/>
    <w:uiPriority w:val="99"/>
    <w:semiHidden/>
    <w:unhideWhenUsed/>
    <w:rsid w:val="008D2E60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8D2E60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8D2E60"/>
  </w:style>
  <w:style w:type="paragraph" w:styleId="ac">
    <w:name w:val="annotation subject"/>
    <w:basedOn w:val="aa"/>
    <w:next w:val="aa"/>
    <w:link w:val="ad"/>
    <w:uiPriority w:val="99"/>
    <w:semiHidden/>
    <w:unhideWhenUsed/>
    <w:rsid w:val="008D2E60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8D2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yperlink" Target="http://192.168.0.252:8001/zhxy-easy-web/admin/index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hyperlink" Target="http://192.168.0.252:8001/zhxy-easy-web" TargetMode="External"/><Relationship Id="rId11" Type="http://schemas.microsoft.com/office/2011/relationships/commentsExtended" Target="commentsExtended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comments" Target="comments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8B63A-7BDA-45D2-B538-86067B22A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18</Pages>
  <Words>1210</Words>
  <Characters>6897</Characters>
  <Application>Microsoft Office Word</Application>
  <DocSecurity>0</DocSecurity>
  <Lines>57</Lines>
  <Paragraphs>16</Paragraphs>
  <ScaleCrop>false</ScaleCrop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</dc:creator>
  <cp:keywords/>
  <dc:description/>
  <cp:lastModifiedBy>cn</cp:lastModifiedBy>
  <cp:revision>4</cp:revision>
  <dcterms:created xsi:type="dcterms:W3CDTF">2016-02-02T12:33:00Z</dcterms:created>
  <dcterms:modified xsi:type="dcterms:W3CDTF">2016-03-11T03:18:00Z</dcterms:modified>
</cp:coreProperties>
</file>